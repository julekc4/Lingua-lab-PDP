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37C87" w14:textId="3E871AAD" w:rsidR="00D54DB4" w:rsidRPr="00652444" w:rsidRDefault="00652444" w:rsidP="00E721A9">
      <w:pPr>
        <w:pStyle w:val="DOP"/>
        <w:tabs>
          <w:tab w:val="left" w:pos="180"/>
        </w:tabs>
        <w:rPr>
          <w:rFonts w:asciiTheme="minorHAnsi" w:hAnsiTheme="minorHAnsi"/>
          <w:sz w:val="20"/>
          <w:szCs w:val="20"/>
        </w:rPr>
      </w:pPr>
      <w:r w:rsidRPr="00652444">
        <w:rPr>
          <w:rFonts w:asciiTheme="minorHAnsi" w:hAnsiTheme="minorHAnsi"/>
          <w:sz w:val="20"/>
          <w:szCs w:val="20"/>
        </w:rPr>
        <w:t xml:space="preserve">MODELLING AND DATA SCIENCE - PROFESSIONAL DESIGN PROJECT FINAL REPORT </w:t>
      </w:r>
      <w:r w:rsidR="00BB45A4">
        <w:rPr>
          <w:rFonts w:asciiTheme="minorHAnsi" w:hAnsiTheme="minorHAnsi"/>
          <w:sz w:val="20"/>
          <w:szCs w:val="20"/>
        </w:rPr>
        <w:t xml:space="preserve"> 202</w:t>
      </w:r>
      <w:r w:rsidR="00240F04">
        <w:rPr>
          <w:rFonts w:asciiTheme="minorHAnsi" w:hAnsiTheme="minorHAnsi"/>
          <w:sz w:val="20"/>
          <w:szCs w:val="20"/>
        </w:rPr>
        <w:t>4</w:t>
      </w:r>
      <w:r w:rsidR="00BB45A4">
        <w:rPr>
          <w:rFonts w:asciiTheme="minorHAnsi" w:hAnsiTheme="minorHAnsi"/>
          <w:sz w:val="20"/>
          <w:szCs w:val="20"/>
        </w:rPr>
        <w:t>/2</w:t>
      </w:r>
      <w:r w:rsidR="00240F04">
        <w:rPr>
          <w:rFonts w:asciiTheme="minorHAnsi" w:hAnsiTheme="minorHAnsi"/>
          <w:sz w:val="20"/>
          <w:szCs w:val="20"/>
        </w:rPr>
        <w:t>5</w:t>
      </w:r>
    </w:p>
    <w:p w14:paraId="575BD46E" w14:textId="0E8EA8B6" w:rsidR="00EA5D2D" w:rsidRPr="00523CF1" w:rsidRDefault="00523CF1" w:rsidP="00105925">
      <w:pPr>
        <w:pStyle w:val="PaperTitle"/>
        <w:rPr>
          <w:rFonts w:asciiTheme="minorHAnsi" w:hAnsiTheme="minorHAnsi"/>
          <w:color w:val="4472C4" w:themeColor="accent1"/>
          <w:sz w:val="20"/>
          <w:szCs w:val="20"/>
        </w:rPr>
      </w:pPr>
      <w:r w:rsidRPr="00523CF1">
        <w:rPr>
          <w:rFonts w:asciiTheme="minorHAnsi" w:hAnsiTheme="minorHAnsi"/>
          <w:color w:val="4472C4" w:themeColor="accent1"/>
          <w:sz w:val="20"/>
          <w:szCs w:val="20"/>
        </w:rPr>
        <w:t xml:space="preserve">PROJECT TITLE  </w:t>
      </w:r>
      <w:r w:rsidR="006E69F6">
        <w:rPr>
          <w:rFonts w:asciiTheme="minorHAnsi" w:hAnsiTheme="minorHAnsi"/>
          <w:color w:val="4472C4" w:themeColor="accent1"/>
          <w:sz w:val="20"/>
          <w:szCs w:val="20"/>
        </w:rPr>
        <w:br/>
      </w:r>
      <w:r w:rsidR="006E69F6" w:rsidRPr="006E69F6">
        <w:rPr>
          <w:rFonts w:asciiTheme="minorHAnsi" w:hAnsiTheme="minorHAnsi"/>
          <w:color w:val="auto"/>
          <w:sz w:val="20"/>
          <w:szCs w:val="20"/>
        </w:rPr>
        <w:t>Transcription, translation and text-to-speech of the voice from short audio and video files using artificial intelligence methods</w:t>
      </w:r>
    </w:p>
    <w:p w14:paraId="779A5509" w14:textId="77777777" w:rsidR="00B34264" w:rsidRDefault="6A107D57" w:rsidP="00B34264">
      <w:pPr>
        <w:pStyle w:val="PINoSpace"/>
        <w:spacing w:line="240" w:lineRule="exact"/>
        <w:ind w:firstLine="0"/>
        <w:rPr>
          <w:rFonts w:asciiTheme="minorHAnsi" w:hAnsiTheme="minorHAnsi"/>
          <w:b/>
          <w:i/>
          <w:iCs/>
          <w:sz w:val="20"/>
          <w:szCs w:val="20"/>
        </w:rPr>
      </w:pPr>
      <w:r w:rsidRPr="00523CF1">
        <w:rPr>
          <w:rFonts w:asciiTheme="minorHAnsi" w:hAnsiTheme="minorHAnsi"/>
          <w:b/>
          <w:bCs/>
          <w:color w:val="4472C4" w:themeColor="accent1"/>
          <w:sz w:val="20"/>
          <w:szCs w:val="20"/>
        </w:rPr>
        <w:t>Authors</w:t>
      </w:r>
      <w:r w:rsidR="00B94716">
        <w:rPr>
          <w:rFonts w:asciiTheme="minorHAnsi" w:hAnsiTheme="minorHAnsi"/>
          <w:b/>
          <w:bCs/>
          <w:color w:val="4472C4" w:themeColor="accent1"/>
          <w:sz w:val="20"/>
          <w:szCs w:val="20"/>
        </w:rPr>
        <w:br/>
      </w:r>
      <w:r w:rsidR="00B94716" w:rsidRPr="00B94716">
        <w:rPr>
          <w:rFonts w:asciiTheme="minorHAnsi" w:hAnsiTheme="minorHAnsi"/>
          <w:i/>
          <w:iCs/>
          <w:sz w:val="20"/>
          <w:szCs w:val="20"/>
        </w:rPr>
        <w:t>Marta Haik</w:t>
      </w:r>
      <w:r w:rsidR="00B34264">
        <w:rPr>
          <w:rFonts w:asciiTheme="minorHAnsi" w:hAnsiTheme="minorHAnsi"/>
          <w:b/>
          <w:bCs/>
          <w:color w:val="4472C4" w:themeColor="accent1"/>
          <w:sz w:val="20"/>
          <w:szCs w:val="20"/>
        </w:rPr>
        <w:t xml:space="preserve">, </w:t>
      </w:r>
      <w:r w:rsidR="00B94716" w:rsidRPr="00B94716">
        <w:rPr>
          <w:rFonts w:asciiTheme="minorHAnsi" w:hAnsiTheme="minorHAnsi"/>
          <w:i/>
          <w:iCs/>
          <w:sz w:val="20"/>
          <w:szCs w:val="20"/>
        </w:rPr>
        <w:t xml:space="preserve">Ansar </w:t>
      </w:r>
      <w:proofErr w:type="spellStart"/>
      <w:r w:rsidR="00B94716" w:rsidRPr="00B94716">
        <w:rPr>
          <w:rFonts w:asciiTheme="minorHAnsi" w:hAnsiTheme="minorHAnsi"/>
          <w:i/>
          <w:iCs/>
          <w:sz w:val="20"/>
          <w:szCs w:val="20"/>
        </w:rPr>
        <w:t>Shilibekov</w:t>
      </w:r>
      <w:proofErr w:type="spellEnd"/>
      <w:r w:rsidR="00B34264">
        <w:rPr>
          <w:rFonts w:asciiTheme="minorHAnsi" w:hAnsiTheme="minorHAnsi"/>
          <w:b/>
          <w:i/>
          <w:iCs/>
          <w:sz w:val="20"/>
          <w:szCs w:val="20"/>
        </w:rPr>
        <w:t xml:space="preserve">, </w:t>
      </w:r>
      <w:r w:rsidR="00B94716" w:rsidRPr="00B94716">
        <w:rPr>
          <w:rFonts w:asciiTheme="minorHAnsi" w:hAnsiTheme="minorHAnsi"/>
          <w:i/>
          <w:iCs/>
          <w:sz w:val="20"/>
          <w:szCs w:val="20"/>
        </w:rPr>
        <w:t>Filip Chmiel</w:t>
      </w:r>
      <w:r w:rsidR="00B34264">
        <w:rPr>
          <w:rFonts w:asciiTheme="minorHAnsi" w:hAnsiTheme="minorHAnsi"/>
          <w:b/>
          <w:i/>
          <w:iCs/>
          <w:sz w:val="20"/>
          <w:szCs w:val="20"/>
        </w:rPr>
        <w:t xml:space="preserve">, </w:t>
      </w:r>
      <w:r w:rsidR="00B94716" w:rsidRPr="00B94716">
        <w:rPr>
          <w:rFonts w:asciiTheme="minorHAnsi" w:hAnsiTheme="minorHAnsi"/>
          <w:i/>
          <w:iCs/>
          <w:sz w:val="20"/>
          <w:szCs w:val="20"/>
        </w:rPr>
        <w:t>Rados</w:t>
      </w:r>
      <w:r w:rsidR="00B94716" w:rsidRPr="00B94716">
        <w:rPr>
          <w:rFonts w:asciiTheme="minorHAnsi" w:hAnsiTheme="minorHAnsi"/>
          <w:i/>
          <w:iCs/>
          <w:sz w:val="20"/>
          <w:szCs w:val="20"/>
          <w:lang w:val="pl-PL"/>
        </w:rPr>
        <w:t>ław Lech</w:t>
      </w:r>
      <w:r w:rsidR="00B34264">
        <w:rPr>
          <w:rFonts w:asciiTheme="minorHAnsi" w:hAnsiTheme="minorHAnsi"/>
          <w:b/>
          <w:i/>
          <w:iCs/>
          <w:sz w:val="20"/>
          <w:szCs w:val="20"/>
          <w:lang w:val="pl-PL"/>
        </w:rPr>
        <w:t xml:space="preserve">, </w:t>
      </w:r>
      <w:r w:rsidR="00B94716" w:rsidRPr="00B94716">
        <w:rPr>
          <w:rFonts w:asciiTheme="minorHAnsi" w:hAnsiTheme="minorHAnsi"/>
          <w:i/>
          <w:iCs/>
          <w:sz w:val="20"/>
          <w:szCs w:val="20"/>
        </w:rPr>
        <w:t xml:space="preserve">Katarzyna </w:t>
      </w:r>
      <w:proofErr w:type="spellStart"/>
      <w:r w:rsidR="00B94716" w:rsidRPr="00B94716">
        <w:rPr>
          <w:rFonts w:asciiTheme="minorHAnsi" w:hAnsiTheme="minorHAnsi"/>
          <w:i/>
          <w:iCs/>
          <w:sz w:val="20"/>
          <w:szCs w:val="20"/>
        </w:rPr>
        <w:t>Borsiak</w:t>
      </w:r>
      <w:proofErr w:type="spellEnd"/>
      <w:r w:rsidR="00B34264">
        <w:rPr>
          <w:rFonts w:asciiTheme="minorHAnsi" w:hAnsiTheme="minorHAnsi"/>
          <w:b/>
          <w:i/>
          <w:iCs/>
          <w:sz w:val="20"/>
          <w:szCs w:val="20"/>
        </w:rPr>
        <w:t xml:space="preserve">, </w:t>
      </w:r>
      <w:r w:rsidR="00B94716" w:rsidRPr="00B94716">
        <w:rPr>
          <w:rFonts w:asciiTheme="minorHAnsi" w:hAnsiTheme="minorHAnsi"/>
          <w:i/>
          <w:iCs/>
          <w:sz w:val="20"/>
          <w:szCs w:val="20"/>
        </w:rPr>
        <w:t xml:space="preserve">Zuzanna </w:t>
      </w:r>
      <w:proofErr w:type="spellStart"/>
      <w:r w:rsidR="00B94716" w:rsidRPr="00B94716">
        <w:rPr>
          <w:rFonts w:asciiTheme="minorHAnsi" w:hAnsiTheme="minorHAnsi"/>
          <w:i/>
          <w:iCs/>
          <w:sz w:val="20"/>
          <w:szCs w:val="20"/>
        </w:rPr>
        <w:t>Gielec</w:t>
      </w:r>
      <w:proofErr w:type="spellEnd"/>
      <w:r w:rsidR="00B34264">
        <w:rPr>
          <w:rFonts w:asciiTheme="minorHAnsi" w:hAnsiTheme="minorHAnsi"/>
          <w:b/>
          <w:i/>
          <w:iCs/>
          <w:sz w:val="20"/>
          <w:szCs w:val="20"/>
        </w:rPr>
        <w:t xml:space="preserve">, </w:t>
      </w:r>
    </w:p>
    <w:p w14:paraId="1B4A498E" w14:textId="79A98683" w:rsidR="00B34264" w:rsidRDefault="00B94716" w:rsidP="00B34264">
      <w:pPr>
        <w:pStyle w:val="PINoSpace"/>
        <w:spacing w:line="240" w:lineRule="exact"/>
        <w:ind w:firstLine="0"/>
        <w:rPr>
          <w:rFonts w:asciiTheme="minorHAnsi" w:hAnsiTheme="minorHAnsi"/>
          <w:i/>
          <w:iCs/>
          <w:sz w:val="20"/>
          <w:szCs w:val="20"/>
        </w:rPr>
      </w:pPr>
      <w:r w:rsidRPr="00B94716">
        <w:rPr>
          <w:rFonts w:asciiTheme="minorHAnsi" w:hAnsiTheme="minorHAnsi"/>
          <w:i/>
          <w:iCs/>
          <w:sz w:val="20"/>
          <w:szCs w:val="20"/>
        </w:rPr>
        <w:t>Adrian</w:t>
      </w:r>
      <w:r w:rsidR="00B34264">
        <w:rPr>
          <w:rFonts w:asciiTheme="minorHAnsi" w:hAnsiTheme="minorHAnsi"/>
          <w:i/>
          <w:iCs/>
          <w:sz w:val="20"/>
          <w:szCs w:val="20"/>
        </w:rPr>
        <w:t xml:space="preserve"> </w:t>
      </w:r>
      <w:r w:rsidRPr="00B94716">
        <w:rPr>
          <w:rFonts w:asciiTheme="minorHAnsi" w:hAnsiTheme="minorHAnsi"/>
          <w:i/>
          <w:iCs/>
          <w:sz w:val="20"/>
          <w:szCs w:val="20"/>
        </w:rPr>
        <w:t>Florczak</w:t>
      </w:r>
      <w:r w:rsidR="00B34264">
        <w:rPr>
          <w:rFonts w:asciiTheme="minorHAnsi" w:hAnsiTheme="minorHAnsi"/>
          <w:b/>
          <w:i/>
          <w:iCs/>
          <w:sz w:val="20"/>
          <w:szCs w:val="20"/>
        </w:rPr>
        <w:t xml:space="preserve">, </w:t>
      </w:r>
      <w:r w:rsidRPr="00B94716">
        <w:rPr>
          <w:rFonts w:asciiTheme="minorHAnsi" w:hAnsiTheme="minorHAnsi"/>
          <w:i/>
          <w:iCs/>
          <w:sz w:val="20"/>
          <w:szCs w:val="20"/>
        </w:rPr>
        <w:t xml:space="preserve">Juliusz </w:t>
      </w:r>
      <w:proofErr w:type="spellStart"/>
      <w:r w:rsidRPr="00B94716">
        <w:rPr>
          <w:rFonts w:asciiTheme="minorHAnsi" w:hAnsiTheme="minorHAnsi"/>
          <w:i/>
          <w:iCs/>
          <w:sz w:val="20"/>
          <w:szCs w:val="20"/>
        </w:rPr>
        <w:t>Ciążyński</w:t>
      </w:r>
      <w:proofErr w:type="spellEnd"/>
      <w:r w:rsidR="00B34264">
        <w:rPr>
          <w:rFonts w:asciiTheme="minorHAnsi" w:hAnsiTheme="minorHAnsi"/>
          <w:b/>
          <w:i/>
          <w:iCs/>
          <w:sz w:val="20"/>
          <w:szCs w:val="20"/>
        </w:rPr>
        <w:t xml:space="preserve">, </w:t>
      </w:r>
      <w:r w:rsidRPr="00B94716">
        <w:rPr>
          <w:rFonts w:asciiTheme="minorHAnsi" w:hAnsiTheme="minorHAnsi"/>
          <w:i/>
          <w:iCs/>
          <w:sz w:val="20"/>
          <w:szCs w:val="20"/>
        </w:rPr>
        <w:t xml:space="preserve">Hubert </w:t>
      </w:r>
      <w:proofErr w:type="spellStart"/>
      <w:r w:rsidRPr="00B94716">
        <w:rPr>
          <w:rFonts w:asciiTheme="minorHAnsi" w:hAnsiTheme="minorHAnsi"/>
          <w:i/>
          <w:iCs/>
          <w:sz w:val="20"/>
          <w:szCs w:val="20"/>
        </w:rPr>
        <w:t>Wodziak</w:t>
      </w:r>
      <w:proofErr w:type="spellEnd"/>
    </w:p>
    <w:p w14:paraId="5815196E" w14:textId="1C6CF6F1" w:rsidR="0080592D" w:rsidRPr="00B34264" w:rsidRDefault="00B94716" w:rsidP="00B34264">
      <w:pPr>
        <w:pStyle w:val="PINoSpace"/>
        <w:spacing w:line="240" w:lineRule="exact"/>
        <w:ind w:firstLine="0"/>
        <w:rPr>
          <w:rFonts w:asciiTheme="minorHAnsi" w:hAnsiTheme="minorHAnsi"/>
          <w:b/>
          <w:bCs/>
          <w:color w:val="4472C4" w:themeColor="accent1"/>
          <w:sz w:val="20"/>
          <w:szCs w:val="20"/>
        </w:rPr>
      </w:pPr>
      <w:r w:rsidRPr="00652444">
        <w:rPr>
          <w:rFonts w:asciiTheme="minorHAnsi" w:hAnsiTheme="minorHAnsi"/>
          <w:sz w:val="20"/>
          <w:szCs w:val="20"/>
        </w:rPr>
        <w:t xml:space="preserve">Lodz University of Technology, Lodz, Poland </w:t>
      </w:r>
      <w:r>
        <w:rPr>
          <w:rFonts w:asciiTheme="minorHAnsi" w:hAnsiTheme="minorHAnsi"/>
          <w:sz w:val="20"/>
          <w:szCs w:val="20"/>
        </w:rPr>
        <w:br/>
      </w:r>
    </w:p>
    <w:p w14:paraId="0A4ECA6E" w14:textId="466247C9" w:rsidR="00523CF1" w:rsidRPr="0080592D" w:rsidRDefault="00244B7A" w:rsidP="005C261D">
      <w:pPr>
        <w:pStyle w:val="PI"/>
        <w:spacing w:before="100" w:after="100"/>
        <w:ind w:right="1598" w:firstLine="0"/>
        <w:rPr>
          <w:rFonts w:asciiTheme="minorHAnsi" w:hAnsiTheme="minorHAnsi"/>
          <w:b/>
          <w:bCs/>
          <w:color w:val="0070C0"/>
          <w:sz w:val="20"/>
          <w:szCs w:val="20"/>
          <w:lang w:val="en-GB"/>
        </w:rPr>
      </w:pPr>
      <w:r w:rsidRPr="0080592D">
        <w:rPr>
          <w:rFonts w:asciiTheme="minorHAnsi" w:hAnsiTheme="minorHAnsi"/>
          <w:b/>
          <w:bCs/>
          <w:color w:val="0070C0"/>
          <w:sz w:val="20"/>
          <w:szCs w:val="20"/>
          <w:lang w:val="en-GB"/>
        </w:rPr>
        <w:t>Supervisor</w:t>
      </w:r>
      <w:r w:rsidR="005C261D" w:rsidRPr="0080592D">
        <w:rPr>
          <w:rFonts w:asciiTheme="minorHAnsi" w:hAnsiTheme="minorHAnsi"/>
          <w:b/>
          <w:bCs/>
          <w:color w:val="0070C0"/>
          <w:sz w:val="20"/>
          <w:szCs w:val="20"/>
          <w:lang w:val="en-GB"/>
        </w:rPr>
        <w:t>:</w:t>
      </w:r>
    </w:p>
    <w:p w14:paraId="356BBAF1" w14:textId="0AAC0289" w:rsidR="00D44AB6" w:rsidRDefault="00B94716" w:rsidP="005C261D">
      <w:pPr>
        <w:pStyle w:val="PI"/>
        <w:spacing w:before="100" w:after="100"/>
        <w:ind w:right="1598" w:firstLine="0"/>
        <w:rPr>
          <w:rFonts w:asciiTheme="minorHAnsi" w:hAnsiTheme="minorHAnsi"/>
          <w:sz w:val="20"/>
          <w:szCs w:val="20"/>
        </w:rPr>
      </w:pPr>
      <w:r w:rsidRPr="00B94716">
        <w:rPr>
          <w:rFonts w:asciiTheme="minorHAnsi" w:hAnsiTheme="minorHAnsi"/>
          <w:i/>
          <w:iCs/>
          <w:sz w:val="20"/>
          <w:szCs w:val="20"/>
          <w:lang w:val="en-GB"/>
        </w:rPr>
        <w:t>PhD Eng. Paulina Komar</w:t>
      </w:r>
      <w:r w:rsidR="00523CF1">
        <w:rPr>
          <w:rFonts w:asciiTheme="minorHAnsi" w:hAnsiTheme="minorHAnsi"/>
          <w:sz w:val="20"/>
          <w:szCs w:val="20"/>
          <w:lang w:val="en-GB"/>
        </w:rPr>
        <w:br/>
      </w:r>
      <w:r w:rsidR="00523CF1" w:rsidRPr="00652444">
        <w:rPr>
          <w:rFonts w:asciiTheme="minorHAnsi" w:hAnsiTheme="minorHAnsi"/>
          <w:sz w:val="20"/>
          <w:szCs w:val="20"/>
        </w:rPr>
        <w:t>Lodz University of Technology, Lodz, Poland</w:t>
      </w:r>
    </w:p>
    <w:p w14:paraId="55A0637E" w14:textId="4CE8747D" w:rsidR="00523CF1" w:rsidRPr="006E69F6" w:rsidRDefault="0080592D" w:rsidP="00866299">
      <w:pPr>
        <w:pStyle w:val="Abstract"/>
        <w:spacing w:after="0"/>
        <w:ind w:right="-25"/>
        <w:rPr>
          <w:rStyle w:val="H5CharChar"/>
          <w:rFonts w:asciiTheme="minorHAnsi" w:hAnsiTheme="minorHAnsi"/>
          <w:b w:val="0"/>
          <w:bCs/>
          <w:color w:val="0070C0"/>
        </w:rPr>
      </w:pPr>
      <w:r>
        <w:rPr>
          <w:rStyle w:val="H5CharChar"/>
          <w:rFonts w:asciiTheme="minorHAnsi" w:hAnsiTheme="minorHAnsi"/>
          <w:b w:val="0"/>
          <w:bCs/>
          <w:color w:val="000000" w:themeColor="text1"/>
        </w:rPr>
        <w:br/>
      </w:r>
      <w:r w:rsidRPr="0080592D">
        <w:rPr>
          <w:rStyle w:val="H5CharChar"/>
          <w:rFonts w:asciiTheme="minorHAnsi" w:hAnsiTheme="minorHAnsi"/>
          <w:color w:val="0070C0"/>
        </w:rPr>
        <w:t xml:space="preserve">Date of submission: </w:t>
      </w:r>
      <w:r w:rsidR="006E69F6" w:rsidRPr="006E69F6">
        <w:rPr>
          <w:rStyle w:val="H5CharChar"/>
          <w:rFonts w:asciiTheme="minorHAnsi" w:hAnsiTheme="minorHAnsi"/>
          <w:b w:val="0"/>
          <w:bCs/>
          <w:color w:val="auto"/>
        </w:rPr>
        <w:t>XX.</w:t>
      </w:r>
      <w:r w:rsidR="00FC0120">
        <w:rPr>
          <w:rStyle w:val="H5CharChar"/>
          <w:rFonts w:asciiTheme="minorHAnsi" w:hAnsiTheme="minorHAnsi"/>
          <w:b w:val="0"/>
          <w:bCs/>
          <w:color w:val="auto"/>
        </w:rPr>
        <w:t>01</w:t>
      </w:r>
      <w:r w:rsidR="006E69F6" w:rsidRPr="006E69F6">
        <w:rPr>
          <w:rStyle w:val="H5CharChar"/>
          <w:rFonts w:asciiTheme="minorHAnsi" w:hAnsiTheme="minorHAnsi"/>
          <w:b w:val="0"/>
          <w:bCs/>
          <w:color w:val="auto"/>
        </w:rPr>
        <w:t>.2025</w:t>
      </w:r>
    </w:p>
    <w:p w14:paraId="4D6130B1" w14:textId="77777777" w:rsidR="0080592D" w:rsidRDefault="0080592D" w:rsidP="00866299">
      <w:pPr>
        <w:pStyle w:val="Abstract"/>
        <w:spacing w:after="0"/>
        <w:ind w:right="-25"/>
        <w:rPr>
          <w:rStyle w:val="H5CharChar"/>
          <w:rFonts w:asciiTheme="minorHAnsi" w:hAnsiTheme="minorHAnsi"/>
        </w:rPr>
      </w:pPr>
    </w:p>
    <w:p w14:paraId="46A588E0" w14:textId="7DAE4CDE" w:rsidR="00866299" w:rsidRPr="00652444" w:rsidRDefault="00EA5D2D" w:rsidP="00866299">
      <w:pPr>
        <w:pStyle w:val="Abstract"/>
        <w:spacing w:after="0"/>
        <w:ind w:right="-25"/>
        <w:rPr>
          <w:rFonts w:asciiTheme="minorHAnsi" w:hAnsiTheme="minorHAnsi"/>
        </w:rPr>
      </w:pPr>
      <w:r w:rsidRPr="00523CF1">
        <w:rPr>
          <w:rStyle w:val="H5CharChar"/>
          <w:rFonts w:asciiTheme="minorHAnsi" w:hAnsiTheme="minorHAnsi"/>
          <w:color w:val="4472C4" w:themeColor="accent1"/>
        </w:rPr>
        <w:t>ABSTRACT</w:t>
      </w:r>
      <w:r w:rsidRPr="00652444">
        <w:rPr>
          <w:rFonts w:asciiTheme="minorHAnsi" w:hAnsiTheme="minorHAnsi"/>
        </w:rPr>
        <w:t xml:space="preserve"> </w:t>
      </w:r>
      <w:r w:rsidR="00364197" w:rsidRPr="00652444">
        <w:rPr>
          <w:rFonts w:asciiTheme="minorHAnsi" w:hAnsiTheme="minorHAnsi"/>
        </w:rPr>
        <w:t>Th</w:t>
      </w:r>
      <w:r w:rsidR="00C73496" w:rsidRPr="00652444">
        <w:rPr>
          <w:rFonts w:asciiTheme="minorHAnsi" w:hAnsiTheme="minorHAnsi"/>
        </w:rPr>
        <w:t>is template provides</w:t>
      </w:r>
      <w:r w:rsidR="00364197" w:rsidRPr="00652444">
        <w:rPr>
          <w:rFonts w:asciiTheme="minorHAnsi" w:hAnsiTheme="minorHAnsi"/>
        </w:rPr>
        <w:t xml:space="preserve"> instructions </w:t>
      </w:r>
      <w:r w:rsidR="00C73496" w:rsidRPr="00652444">
        <w:rPr>
          <w:rFonts w:asciiTheme="minorHAnsi" w:hAnsiTheme="minorHAnsi"/>
        </w:rPr>
        <w:t xml:space="preserve">for your final report. </w:t>
      </w:r>
      <w:r w:rsidR="00364197" w:rsidRPr="00652444">
        <w:rPr>
          <w:rFonts w:asciiTheme="minorHAnsi" w:hAnsiTheme="minorHAnsi"/>
        </w:rPr>
        <w:t xml:space="preserve">The abstract must be a concise yet comprehensive reflection of what </w:t>
      </w:r>
      <w:r w:rsidR="00C73496" w:rsidRPr="00652444">
        <w:rPr>
          <w:rFonts w:asciiTheme="minorHAnsi" w:hAnsiTheme="minorHAnsi"/>
        </w:rPr>
        <w:t>your project is about</w:t>
      </w:r>
      <w:r w:rsidR="00364197" w:rsidRPr="00652444">
        <w:rPr>
          <w:rFonts w:asciiTheme="minorHAnsi" w:hAnsiTheme="minorHAnsi"/>
        </w:rPr>
        <w:t xml:space="preserve">. In particular, the abstract must be self-contained, without abbreviations, footnotes, or references. It should be a microcosm of the full </w:t>
      </w:r>
      <w:r w:rsidR="00D41DE3" w:rsidRPr="00652444">
        <w:rPr>
          <w:rFonts w:asciiTheme="minorHAnsi" w:hAnsiTheme="minorHAnsi"/>
        </w:rPr>
        <w:t>report</w:t>
      </w:r>
      <w:r w:rsidR="00C73496" w:rsidRPr="00652444">
        <w:rPr>
          <w:rFonts w:asciiTheme="minorHAnsi" w:hAnsiTheme="minorHAnsi"/>
        </w:rPr>
        <w:t>, describing the problem, solution</w:t>
      </w:r>
      <w:r w:rsidR="00D41DE3" w:rsidRPr="00652444">
        <w:rPr>
          <w:rFonts w:asciiTheme="minorHAnsi" w:hAnsiTheme="minorHAnsi"/>
        </w:rPr>
        <w:t xml:space="preserve">, </w:t>
      </w:r>
      <w:r w:rsidR="00C73496" w:rsidRPr="00652444">
        <w:rPr>
          <w:rFonts w:asciiTheme="minorHAnsi" w:hAnsiTheme="minorHAnsi"/>
        </w:rPr>
        <w:t>technical summary of the prototype</w:t>
      </w:r>
      <w:r w:rsidR="00D41DE3" w:rsidRPr="00652444">
        <w:rPr>
          <w:rFonts w:asciiTheme="minorHAnsi" w:hAnsiTheme="minorHAnsi"/>
        </w:rPr>
        <w:t xml:space="preserve"> and how it was tested</w:t>
      </w:r>
      <w:r w:rsidR="00C73496" w:rsidRPr="00652444">
        <w:rPr>
          <w:rFonts w:asciiTheme="minorHAnsi" w:hAnsiTheme="minorHAnsi"/>
        </w:rPr>
        <w:t>.</w:t>
      </w:r>
    </w:p>
    <w:p w14:paraId="036886AF" w14:textId="5295BC66" w:rsidR="00866299" w:rsidRPr="00652444" w:rsidRDefault="00364197" w:rsidP="00866299">
      <w:pPr>
        <w:pStyle w:val="Abstract"/>
        <w:spacing w:after="0"/>
        <w:ind w:right="-25"/>
        <w:rPr>
          <w:rFonts w:asciiTheme="minorHAnsi" w:hAnsiTheme="minorHAnsi"/>
        </w:rPr>
      </w:pPr>
      <w:r w:rsidRPr="00652444">
        <w:rPr>
          <w:rFonts w:asciiTheme="minorHAnsi" w:hAnsiTheme="minorHAnsi"/>
        </w:rPr>
        <w:t xml:space="preserve">The abstract </w:t>
      </w:r>
      <w:r w:rsidR="00C73496" w:rsidRPr="00652444">
        <w:rPr>
          <w:rFonts w:asciiTheme="minorHAnsi" w:hAnsiTheme="minorHAnsi"/>
        </w:rPr>
        <w:t xml:space="preserve">should be below 1000 characters. </w:t>
      </w:r>
      <w:r w:rsidRPr="00652444">
        <w:rPr>
          <w:rFonts w:asciiTheme="minorHAnsi" w:hAnsiTheme="minorHAnsi"/>
        </w:rPr>
        <w:t>Ensure that your abstract reads well and is grammatically correct.</w:t>
      </w:r>
    </w:p>
    <w:p w14:paraId="37B13BCE" w14:textId="0C463762" w:rsidR="00D828C6" w:rsidRPr="00652444" w:rsidRDefault="00C73496" w:rsidP="00866299">
      <w:pPr>
        <w:pStyle w:val="IT"/>
        <w:spacing w:before="240"/>
        <w:rPr>
          <w:rFonts w:asciiTheme="minorHAnsi" w:hAnsiTheme="minorHAnsi"/>
        </w:rPr>
      </w:pPr>
      <w:r w:rsidRPr="00BB45A4">
        <w:rPr>
          <w:rStyle w:val="H5CharChar"/>
          <w:rFonts w:asciiTheme="minorHAnsi" w:hAnsiTheme="minorHAnsi"/>
          <w:color w:val="2E74B5" w:themeColor="accent5" w:themeShade="BF"/>
        </w:rPr>
        <w:t>KEYWORDS</w:t>
      </w:r>
      <w:r w:rsidRPr="00652444">
        <w:rPr>
          <w:rStyle w:val="H5CharChar"/>
          <w:rFonts w:asciiTheme="minorHAnsi" w:hAnsiTheme="minorHAnsi"/>
        </w:rPr>
        <w:t xml:space="preserve"> </w:t>
      </w:r>
      <w:r w:rsidR="00364197" w:rsidRPr="00652444">
        <w:rPr>
          <w:rFonts w:asciiTheme="minorHAnsi" w:hAnsiTheme="minorHAnsi"/>
        </w:rPr>
        <w:t xml:space="preserve">Enter </w:t>
      </w:r>
      <w:r w:rsidRPr="00652444">
        <w:rPr>
          <w:rFonts w:asciiTheme="minorHAnsi" w:hAnsiTheme="minorHAnsi"/>
        </w:rPr>
        <w:t xml:space="preserve">a list of </w:t>
      </w:r>
      <w:r w:rsidR="00364197" w:rsidRPr="00652444">
        <w:rPr>
          <w:rFonts w:asciiTheme="minorHAnsi" w:hAnsiTheme="minorHAnsi"/>
        </w:rPr>
        <w:t xml:space="preserve">keywords or phrases in alphabetical order, separated by commas. </w:t>
      </w:r>
    </w:p>
    <w:p w14:paraId="25501984" w14:textId="77777777" w:rsidR="00D828C6" w:rsidRPr="00652444" w:rsidRDefault="00D828C6" w:rsidP="003B3FFE">
      <w:pPr>
        <w:pStyle w:val="IT"/>
        <w:rPr>
          <w:rFonts w:asciiTheme="minorHAnsi" w:hAnsiTheme="minorHAnsi"/>
        </w:rPr>
        <w:sectPr w:rsidR="00D828C6" w:rsidRPr="00652444" w:rsidSect="00422716">
          <w:headerReference w:type="default" r:id="rId11"/>
          <w:footerReference w:type="default" r:id="rId12"/>
          <w:pgSz w:w="11520" w:h="15660" w:code="1"/>
          <w:pgMar w:top="1280" w:right="740" w:bottom="1040" w:left="740" w:header="360" w:footer="500" w:gutter="0"/>
          <w:cols w:space="720"/>
          <w:docGrid w:linePitch="360"/>
        </w:sectPr>
      </w:pPr>
    </w:p>
    <w:p w14:paraId="0CEFA1F7" w14:textId="77777777" w:rsidR="00D828C6" w:rsidRPr="00523CF1" w:rsidRDefault="00D828C6" w:rsidP="00555F01">
      <w:pPr>
        <w:pStyle w:val="H1NoSpace"/>
        <w:rPr>
          <w:rFonts w:asciiTheme="minorHAnsi" w:hAnsiTheme="minorHAnsi"/>
          <w:color w:val="4472C4" w:themeColor="accent1"/>
          <w:sz w:val="20"/>
          <w:szCs w:val="20"/>
        </w:rPr>
      </w:pPr>
      <w:r w:rsidRPr="00523CF1">
        <w:rPr>
          <w:rFonts w:asciiTheme="minorHAnsi" w:hAnsiTheme="minorHAnsi"/>
          <w:color w:val="4472C4" w:themeColor="accent1"/>
          <w:sz w:val="20"/>
          <w:szCs w:val="20"/>
        </w:rPr>
        <w:t>I.</w:t>
      </w:r>
      <w:r w:rsidR="005E1970" w:rsidRPr="00523CF1">
        <w:rPr>
          <w:rFonts w:asciiTheme="minorHAnsi" w:eastAsia="MS Gothic" w:hAnsiTheme="minorHAnsi" w:cs="MS Gothic"/>
          <w:color w:val="4472C4" w:themeColor="accent1"/>
          <w:sz w:val="20"/>
          <w:szCs w:val="20"/>
        </w:rPr>
        <w:t> </w:t>
      </w:r>
      <w:r w:rsidRPr="00523CF1">
        <w:rPr>
          <w:rFonts w:asciiTheme="minorHAnsi" w:hAnsiTheme="minorHAnsi"/>
          <w:color w:val="4472C4" w:themeColor="accent1"/>
          <w:sz w:val="20"/>
          <w:szCs w:val="20"/>
        </w:rPr>
        <w:t>INTRODUCTION</w:t>
      </w:r>
    </w:p>
    <w:p w14:paraId="0FD922B3" w14:textId="3928963D" w:rsidR="00EF6C03" w:rsidRPr="00EF6C03" w:rsidRDefault="00EF6C03" w:rsidP="00EF6C03">
      <w:pPr>
        <w:pStyle w:val="PARAIndent"/>
        <w:rPr>
          <w:rFonts w:asciiTheme="minorHAnsi" w:hAnsiTheme="minorHAnsi"/>
          <w:spacing w:val="0"/>
        </w:rPr>
      </w:pPr>
      <w:r>
        <w:rPr>
          <w:rFonts w:asciiTheme="minorHAnsi" w:hAnsiTheme="minorHAnsi"/>
          <w:spacing w:val="0"/>
        </w:rPr>
        <w:t xml:space="preserve">Our </w:t>
      </w:r>
      <w:r w:rsidRPr="00EF6C03">
        <w:rPr>
          <w:rFonts w:asciiTheme="minorHAnsi" w:hAnsiTheme="minorHAnsi"/>
          <w:spacing w:val="0"/>
        </w:rPr>
        <w:t xml:space="preserve">project </w:t>
      </w:r>
      <w:r>
        <w:rPr>
          <w:rFonts w:asciiTheme="minorHAnsi" w:hAnsiTheme="minorHAnsi"/>
          <w:spacing w:val="0"/>
        </w:rPr>
        <w:t xml:space="preserve">is </w:t>
      </w:r>
      <w:r w:rsidRPr="00EF6C03">
        <w:rPr>
          <w:rFonts w:asciiTheme="minorHAnsi" w:hAnsiTheme="minorHAnsi"/>
          <w:spacing w:val="0"/>
        </w:rPr>
        <w:t>focused on developing a solution for audio-to-text</w:t>
      </w:r>
      <w:r>
        <w:rPr>
          <w:rFonts w:asciiTheme="minorHAnsi" w:hAnsiTheme="minorHAnsi"/>
          <w:spacing w:val="0"/>
        </w:rPr>
        <w:t xml:space="preserve"> and text-to-audio translation</w:t>
      </w:r>
      <w:r w:rsidRPr="00EF6C03">
        <w:rPr>
          <w:rFonts w:asciiTheme="minorHAnsi" w:hAnsiTheme="minorHAnsi"/>
          <w:spacing w:val="0"/>
        </w:rPr>
        <w:t xml:space="preserve"> conversion using deep learning models. The </w:t>
      </w:r>
      <w:r>
        <w:rPr>
          <w:rFonts w:asciiTheme="minorHAnsi" w:hAnsiTheme="minorHAnsi"/>
          <w:spacing w:val="0"/>
        </w:rPr>
        <w:t>report</w:t>
      </w:r>
      <w:r w:rsidRPr="00EF6C03">
        <w:rPr>
          <w:rFonts w:asciiTheme="minorHAnsi" w:hAnsiTheme="minorHAnsi"/>
          <w:spacing w:val="0"/>
        </w:rPr>
        <w:t xml:space="preserve"> aims to </w:t>
      </w:r>
      <w:r>
        <w:rPr>
          <w:rFonts w:asciiTheme="minorHAnsi" w:hAnsiTheme="minorHAnsi"/>
          <w:spacing w:val="0"/>
        </w:rPr>
        <w:t>investigate</w:t>
      </w:r>
      <w:r w:rsidRPr="00EF6C03">
        <w:rPr>
          <w:rFonts w:asciiTheme="minorHAnsi" w:hAnsiTheme="minorHAnsi"/>
          <w:spacing w:val="0"/>
        </w:rPr>
        <w:t xml:space="preserve"> speech recognition </w:t>
      </w:r>
      <w:r>
        <w:rPr>
          <w:rFonts w:asciiTheme="minorHAnsi" w:hAnsiTheme="minorHAnsi"/>
          <w:spacing w:val="0"/>
        </w:rPr>
        <w:t xml:space="preserve">and translation </w:t>
      </w:r>
      <w:r w:rsidRPr="00EF6C03">
        <w:rPr>
          <w:rFonts w:asciiTheme="minorHAnsi" w:hAnsiTheme="minorHAnsi"/>
          <w:spacing w:val="0"/>
        </w:rPr>
        <w:t xml:space="preserve">accuracy by comparing </w:t>
      </w:r>
      <w:r>
        <w:rPr>
          <w:rFonts w:asciiTheme="minorHAnsi" w:hAnsiTheme="minorHAnsi"/>
          <w:spacing w:val="0"/>
        </w:rPr>
        <w:t xml:space="preserve">team-made </w:t>
      </w:r>
      <w:r w:rsidRPr="00EF6C03">
        <w:rPr>
          <w:rFonts w:asciiTheme="minorHAnsi" w:hAnsiTheme="minorHAnsi"/>
          <w:spacing w:val="0"/>
        </w:rPr>
        <w:t xml:space="preserve">models with </w:t>
      </w:r>
      <w:r>
        <w:rPr>
          <w:rFonts w:asciiTheme="minorHAnsi" w:hAnsiTheme="minorHAnsi"/>
          <w:spacing w:val="0"/>
        </w:rPr>
        <w:t>existing ones</w:t>
      </w:r>
      <w:r w:rsidR="00CB347F">
        <w:rPr>
          <w:rFonts w:asciiTheme="minorHAnsi" w:hAnsiTheme="minorHAnsi"/>
          <w:spacing w:val="0"/>
        </w:rPr>
        <w:t>.</w:t>
      </w:r>
    </w:p>
    <w:p w14:paraId="1814E97F" w14:textId="77777777" w:rsidR="00EF6C03" w:rsidRPr="00EF6C03" w:rsidRDefault="00EF6C03" w:rsidP="00EF6C03">
      <w:pPr>
        <w:pStyle w:val="PARAIndent"/>
        <w:rPr>
          <w:rFonts w:asciiTheme="minorHAnsi" w:hAnsiTheme="minorHAnsi"/>
          <w:spacing w:val="0"/>
        </w:rPr>
      </w:pPr>
    </w:p>
    <w:p w14:paraId="06983D35" w14:textId="551CAC1E" w:rsidR="00EF6C03" w:rsidRPr="00EF6C03" w:rsidRDefault="00EF6C03" w:rsidP="00EF6C03">
      <w:pPr>
        <w:pStyle w:val="PARAIndent"/>
        <w:numPr>
          <w:ilvl w:val="0"/>
          <w:numId w:val="28"/>
        </w:numPr>
        <w:rPr>
          <w:rFonts w:asciiTheme="minorHAnsi" w:hAnsiTheme="minorHAnsi"/>
          <w:b/>
          <w:bCs/>
          <w:spacing w:val="0"/>
        </w:rPr>
      </w:pPr>
      <w:r w:rsidRPr="00EF6C03">
        <w:rPr>
          <w:rFonts w:asciiTheme="minorHAnsi" w:hAnsiTheme="minorHAnsi"/>
          <w:b/>
          <w:bCs/>
          <w:spacing w:val="0"/>
        </w:rPr>
        <w:t>PURPOSE AND OBJECTIVES OF THE PROJECT</w:t>
      </w:r>
    </w:p>
    <w:p w14:paraId="5E38B209" w14:textId="77777777" w:rsidR="00EF6C03" w:rsidRPr="00CA6EA0" w:rsidRDefault="00EF6C03" w:rsidP="00EF6C03">
      <w:pPr>
        <w:pStyle w:val="PARAIndent"/>
        <w:rPr>
          <w:rFonts w:asciiTheme="minorHAnsi" w:hAnsiTheme="minorHAnsi"/>
          <w:i/>
          <w:iCs/>
          <w:spacing w:val="0"/>
        </w:rPr>
      </w:pPr>
      <w:r w:rsidRPr="00CA6EA0">
        <w:rPr>
          <w:rFonts w:asciiTheme="minorHAnsi" w:hAnsiTheme="minorHAnsi"/>
          <w:i/>
          <w:iCs/>
          <w:spacing w:val="0"/>
        </w:rPr>
        <w:t>The primary goal of the project is to design a system capable of converting audio files into text efficiently and accurately. The problem arises from the growing need for automated transcription tools, particularly in applications such as meeting notes, interviews, and content creation. The scope of this project focuses on building a system that outperforms existing solutions by training two pre-existing models and comparing their performance to a transformer-based model. The objective is to evaluate which model provides the best accuracy and speed for transcription tasks.</w:t>
      </w:r>
    </w:p>
    <w:p w14:paraId="434C929D" w14:textId="77777777" w:rsidR="00EF6C03" w:rsidRPr="00CA6EA0" w:rsidRDefault="00EF6C03" w:rsidP="00EF6C03">
      <w:pPr>
        <w:pStyle w:val="PARAIndent"/>
        <w:rPr>
          <w:rFonts w:asciiTheme="minorHAnsi" w:hAnsiTheme="minorHAnsi"/>
          <w:i/>
          <w:iCs/>
          <w:spacing w:val="0"/>
        </w:rPr>
      </w:pPr>
    </w:p>
    <w:p w14:paraId="33BB532A" w14:textId="42975960" w:rsidR="00EF6C03" w:rsidRPr="00CA6EA0" w:rsidRDefault="00EF6C03" w:rsidP="00EF6C03">
      <w:pPr>
        <w:pStyle w:val="PARAIndent"/>
        <w:rPr>
          <w:rFonts w:asciiTheme="minorHAnsi" w:hAnsiTheme="minorHAnsi"/>
          <w:i/>
          <w:iCs/>
          <w:spacing w:val="0"/>
        </w:rPr>
      </w:pPr>
      <w:r w:rsidRPr="00CA6EA0">
        <w:rPr>
          <w:rFonts w:asciiTheme="minorHAnsi" w:hAnsiTheme="minorHAnsi"/>
          <w:i/>
          <w:iCs/>
          <w:spacing w:val="0"/>
        </w:rPr>
        <w:t>B. PROBLEM FINDING</w:t>
      </w:r>
    </w:p>
    <w:p w14:paraId="4CA2B044" w14:textId="34724F18" w:rsidR="00C73496" w:rsidRPr="00CA6EA0" w:rsidRDefault="00EF6C03" w:rsidP="00EF6C03">
      <w:pPr>
        <w:pStyle w:val="PARAIndent"/>
        <w:rPr>
          <w:rFonts w:asciiTheme="minorHAnsi" w:hAnsiTheme="minorHAnsi"/>
          <w:i/>
          <w:iCs/>
          <w:spacing w:val="0"/>
        </w:rPr>
      </w:pPr>
      <w:r w:rsidRPr="00CA6EA0">
        <w:rPr>
          <w:rFonts w:asciiTheme="minorHAnsi" w:hAnsiTheme="minorHAnsi"/>
          <w:i/>
          <w:iCs/>
          <w:spacing w:val="0"/>
        </w:rPr>
        <w:t xml:space="preserve">The purpose of the project is to develop a functional solution that can convert audio input into text with a high level of accuracy. The expected result is a system that can process audio files and output the transcribed text in a matter of seconds, with minimal errors. The problem formulation is narrowed down by considering the limitations of existing models, particularly their inability to handle </w:t>
      </w:r>
      <w:r w:rsidRPr="00CA6EA0">
        <w:rPr>
          <w:rFonts w:asciiTheme="minorHAnsi" w:hAnsiTheme="minorHAnsi"/>
          <w:i/>
          <w:iCs/>
          <w:spacing w:val="0"/>
        </w:rPr>
        <w:t>certain accents, background noise, and diverse speech patterns. The research conducted aims to identify which model can overcome these issues effectively.</w:t>
      </w:r>
    </w:p>
    <w:p w14:paraId="08E13412" w14:textId="77777777" w:rsidR="00EF6C03" w:rsidRPr="00652444" w:rsidRDefault="00EF6C03" w:rsidP="00EF6C03">
      <w:pPr>
        <w:pStyle w:val="PARAIndent"/>
        <w:rPr>
          <w:rFonts w:asciiTheme="minorHAnsi" w:hAnsiTheme="minorHAnsi"/>
        </w:rPr>
      </w:pPr>
    </w:p>
    <w:p w14:paraId="761C4D31" w14:textId="27B57C0F" w:rsidR="00E91452" w:rsidRPr="00523CF1" w:rsidRDefault="00E91452" w:rsidP="00E91452">
      <w:pPr>
        <w:pStyle w:val="H1NoSpace"/>
        <w:rPr>
          <w:rFonts w:asciiTheme="minorHAnsi" w:hAnsiTheme="minorHAnsi"/>
          <w:color w:val="4472C4" w:themeColor="accent1"/>
          <w:sz w:val="20"/>
          <w:szCs w:val="20"/>
        </w:rPr>
      </w:pPr>
      <w:r w:rsidRPr="00523CF1">
        <w:rPr>
          <w:rFonts w:asciiTheme="minorHAnsi" w:hAnsiTheme="minorHAnsi"/>
          <w:color w:val="4472C4" w:themeColor="accent1"/>
          <w:sz w:val="20"/>
          <w:szCs w:val="20"/>
        </w:rPr>
        <w:t>II.</w:t>
      </w:r>
      <w:r w:rsidRPr="00523CF1">
        <w:rPr>
          <w:rFonts w:asciiTheme="minorHAnsi" w:eastAsia="MS Gothic" w:hAnsiTheme="minorHAnsi" w:cs="MS Gothic"/>
          <w:color w:val="4472C4" w:themeColor="accent1"/>
          <w:sz w:val="20"/>
          <w:szCs w:val="20"/>
        </w:rPr>
        <w:t> </w:t>
      </w:r>
      <w:r w:rsidR="00356577" w:rsidRPr="00523CF1">
        <w:rPr>
          <w:rFonts w:asciiTheme="minorHAnsi" w:hAnsiTheme="minorHAnsi"/>
          <w:color w:val="4472C4" w:themeColor="accent1"/>
          <w:sz w:val="20"/>
          <w:szCs w:val="20"/>
        </w:rPr>
        <w:t xml:space="preserve"> IDEA FINDING </w:t>
      </w:r>
    </w:p>
    <w:p w14:paraId="300E97CD" w14:textId="6AA0ACFB" w:rsidR="002F5D2A" w:rsidRDefault="002F5D2A" w:rsidP="00E91452">
      <w:pPr>
        <w:pStyle w:val="PARA"/>
        <w:rPr>
          <w:rFonts w:asciiTheme="minorHAnsi" w:hAnsiTheme="minorHAnsi"/>
        </w:rPr>
      </w:pPr>
      <w:r w:rsidRPr="00652444">
        <w:rPr>
          <w:rFonts w:asciiTheme="minorHAnsi" w:hAnsiTheme="minorHAnsi"/>
        </w:rPr>
        <w:t>This section will describe the process of finding your solution.</w:t>
      </w:r>
    </w:p>
    <w:p w14:paraId="31191C16" w14:textId="77777777" w:rsidR="0080592D" w:rsidRPr="00652444" w:rsidRDefault="0080592D" w:rsidP="00E91452">
      <w:pPr>
        <w:pStyle w:val="PARA"/>
        <w:rPr>
          <w:rFonts w:asciiTheme="minorHAnsi" w:hAnsiTheme="minorHAnsi"/>
        </w:rPr>
      </w:pPr>
    </w:p>
    <w:p w14:paraId="195496EF" w14:textId="77777777" w:rsidR="00EF6C03" w:rsidRPr="00CA6EA0" w:rsidRDefault="00EF6C03" w:rsidP="00EF6C03">
      <w:pPr>
        <w:pStyle w:val="PARA"/>
        <w:rPr>
          <w:rFonts w:asciiTheme="minorHAnsi" w:hAnsiTheme="minorHAnsi" w:cs="FormataOTFMdIt"/>
          <w:bCs/>
          <w:i/>
          <w:color w:val="000000" w:themeColor="text1"/>
          <w:spacing w:val="0"/>
        </w:rPr>
      </w:pPr>
      <w:r w:rsidRPr="00CA6EA0">
        <w:rPr>
          <w:rFonts w:asciiTheme="minorHAnsi" w:hAnsiTheme="minorHAnsi" w:cs="FormataOTFMdIt"/>
          <w:bCs/>
          <w:i/>
          <w:color w:val="000000" w:themeColor="text1"/>
          <w:spacing w:val="0"/>
        </w:rPr>
        <w:t>A. STATE OF THE ART</w:t>
      </w:r>
    </w:p>
    <w:p w14:paraId="5D2F10FC" w14:textId="77777777" w:rsidR="00EF6C03" w:rsidRPr="00CA6EA0" w:rsidRDefault="00EF6C03" w:rsidP="00EF6C03">
      <w:pPr>
        <w:pStyle w:val="PARA"/>
        <w:rPr>
          <w:rFonts w:asciiTheme="minorHAnsi" w:hAnsiTheme="minorHAnsi" w:cs="FormataOTFMdIt"/>
          <w:bCs/>
          <w:i/>
          <w:color w:val="000000" w:themeColor="text1"/>
          <w:spacing w:val="0"/>
        </w:rPr>
      </w:pPr>
      <w:r w:rsidRPr="00CA6EA0">
        <w:rPr>
          <w:rFonts w:asciiTheme="minorHAnsi" w:hAnsiTheme="minorHAnsi" w:cs="FormataOTFMdIt"/>
          <w:bCs/>
          <w:i/>
          <w:color w:val="000000" w:themeColor="text1"/>
          <w:spacing w:val="0"/>
        </w:rPr>
        <w:t>Existing speech recognition technologies are primarily based on deep learning models such as Recurrent Neural Networks (RNNs), Convolutional Neural Networks (CNNs), and Long Short-Term Memory (LSTM) networks. These models have been successful in many applications, but they are limited by their inability to handle noise and accents effectively. Recently, transformer-based models like BERT and GPT have shown significant promise in various natural language processing tasks, including speech-to-text conversion. Some commercial solutions, such as Google Speech-to-Text and IBM Watson, have set high standards, but they are not perfect and can be expensive for large-scale usage.</w:t>
      </w:r>
    </w:p>
    <w:p w14:paraId="71AB7C4B" w14:textId="77777777" w:rsidR="00EF6C03" w:rsidRPr="00CA6EA0" w:rsidRDefault="00EF6C03" w:rsidP="00EF6C03">
      <w:pPr>
        <w:pStyle w:val="PARA"/>
        <w:rPr>
          <w:rFonts w:asciiTheme="minorHAnsi" w:hAnsiTheme="minorHAnsi" w:cs="FormataOTFMdIt"/>
          <w:bCs/>
          <w:i/>
          <w:color w:val="000000" w:themeColor="text1"/>
          <w:spacing w:val="0"/>
        </w:rPr>
      </w:pPr>
    </w:p>
    <w:p w14:paraId="5ACC46E6" w14:textId="77777777" w:rsidR="00EF6C03" w:rsidRPr="00CA6EA0" w:rsidRDefault="00EF6C03" w:rsidP="00EF6C03">
      <w:pPr>
        <w:pStyle w:val="PARA"/>
        <w:rPr>
          <w:rFonts w:asciiTheme="minorHAnsi" w:hAnsiTheme="minorHAnsi" w:cs="FormataOTFMdIt"/>
          <w:bCs/>
          <w:i/>
          <w:color w:val="000000" w:themeColor="text1"/>
          <w:spacing w:val="0"/>
        </w:rPr>
      </w:pPr>
      <w:r w:rsidRPr="00CA6EA0">
        <w:rPr>
          <w:rFonts w:asciiTheme="minorHAnsi" w:hAnsiTheme="minorHAnsi" w:cs="FormataOTFMdIt"/>
          <w:bCs/>
          <w:i/>
          <w:color w:val="000000" w:themeColor="text1"/>
          <w:spacing w:val="0"/>
        </w:rPr>
        <w:t>For reference, studies like [1] have shown that while RNNs work well for smaller datasets, transformer-based models outperform them on larger, more complex datasets. Current research focuses on improving these models for better adaptability to various audio qualities and languages.</w:t>
      </w:r>
    </w:p>
    <w:p w14:paraId="69C8D6EB" w14:textId="77777777" w:rsidR="00EF6C03" w:rsidRPr="00CA6EA0" w:rsidRDefault="00EF6C03" w:rsidP="00EF6C03">
      <w:pPr>
        <w:pStyle w:val="PARA"/>
        <w:rPr>
          <w:rFonts w:asciiTheme="minorHAnsi" w:hAnsiTheme="minorHAnsi" w:cs="FormataOTFMdIt"/>
          <w:bCs/>
          <w:i/>
          <w:color w:val="000000" w:themeColor="text1"/>
          <w:spacing w:val="0"/>
        </w:rPr>
      </w:pPr>
    </w:p>
    <w:p w14:paraId="58E9EEC1" w14:textId="77777777" w:rsidR="00EF6C03" w:rsidRPr="00CA6EA0" w:rsidRDefault="00EF6C03" w:rsidP="00EF6C03">
      <w:pPr>
        <w:pStyle w:val="PARA"/>
        <w:rPr>
          <w:rFonts w:asciiTheme="minorHAnsi" w:hAnsiTheme="minorHAnsi" w:cs="FormataOTFMdIt"/>
          <w:bCs/>
          <w:i/>
          <w:color w:val="000000" w:themeColor="text1"/>
          <w:spacing w:val="0"/>
        </w:rPr>
      </w:pPr>
      <w:r w:rsidRPr="00CA6EA0">
        <w:rPr>
          <w:rFonts w:asciiTheme="minorHAnsi" w:hAnsiTheme="minorHAnsi" w:cs="FormataOTFMdIt"/>
          <w:bCs/>
          <w:i/>
          <w:color w:val="000000" w:themeColor="text1"/>
          <w:spacing w:val="0"/>
        </w:rPr>
        <w:lastRenderedPageBreak/>
        <w:t>B. INNOVATIVE IDEAS</w:t>
      </w:r>
    </w:p>
    <w:p w14:paraId="217945D8" w14:textId="77777777" w:rsidR="00EF6C03" w:rsidRPr="00CA6EA0" w:rsidRDefault="00EF6C03" w:rsidP="00EF6C03">
      <w:pPr>
        <w:pStyle w:val="PARA"/>
        <w:rPr>
          <w:rFonts w:asciiTheme="minorHAnsi" w:hAnsiTheme="minorHAnsi" w:cs="FormataOTFMdIt"/>
          <w:bCs/>
          <w:i/>
          <w:color w:val="000000" w:themeColor="text1"/>
          <w:spacing w:val="0"/>
        </w:rPr>
      </w:pPr>
      <w:r w:rsidRPr="00CA6EA0">
        <w:rPr>
          <w:rFonts w:asciiTheme="minorHAnsi" w:hAnsiTheme="minorHAnsi" w:cs="FormataOTFMdIt"/>
          <w:bCs/>
          <w:i/>
          <w:color w:val="000000" w:themeColor="text1"/>
          <w:spacing w:val="0"/>
        </w:rPr>
        <w:t>Our team aims to compare the performance of two pre-existing models (RNN and CNN) with a transformer-based model for the speech-to-text task. We believe that the transformer model will provide better accuracy due to its ability to process long-range dependencies in speech patterns. The innovative aspect of our solution lies in the comparison of these models under real-world conditions, such as noisy audio environments and diverse speech accents.</w:t>
      </w:r>
    </w:p>
    <w:p w14:paraId="4479403E" w14:textId="77777777" w:rsidR="00EF6C03" w:rsidRPr="00CA6EA0" w:rsidRDefault="00EF6C03" w:rsidP="00EF6C03">
      <w:pPr>
        <w:pStyle w:val="PARA"/>
        <w:rPr>
          <w:rFonts w:asciiTheme="minorHAnsi" w:hAnsiTheme="minorHAnsi" w:cs="FormataOTFMdIt"/>
          <w:bCs/>
          <w:i/>
          <w:color w:val="000000" w:themeColor="text1"/>
          <w:spacing w:val="0"/>
        </w:rPr>
      </w:pPr>
    </w:p>
    <w:p w14:paraId="7AA25D04" w14:textId="77777777" w:rsidR="00EF6C03" w:rsidRPr="00CA6EA0" w:rsidRDefault="00EF6C03" w:rsidP="00EF6C03">
      <w:pPr>
        <w:pStyle w:val="PARA"/>
        <w:rPr>
          <w:rFonts w:asciiTheme="minorHAnsi" w:hAnsiTheme="minorHAnsi" w:cs="FormataOTFMdIt"/>
          <w:bCs/>
          <w:i/>
          <w:color w:val="000000" w:themeColor="text1"/>
          <w:spacing w:val="0"/>
        </w:rPr>
      </w:pPr>
      <w:r w:rsidRPr="00CA6EA0">
        <w:rPr>
          <w:rFonts w:asciiTheme="minorHAnsi" w:hAnsiTheme="minorHAnsi" w:cs="FormataOTFMdIt"/>
          <w:bCs/>
          <w:i/>
          <w:color w:val="000000" w:themeColor="text1"/>
          <w:spacing w:val="0"/>
        </w:rPr>
        <w:t>C. MAIN IDEA SELECTION AND JUSTIFICATION</w:t>
      </w:r>
    </w:p>
    <w:p w14:paraId="41D76222" w14:textId="77777777" w:rsidR="00EF6C03" w:rsidRPr="00CA6EA0" w:rsidRDefault="00EF6C03" w:rsidP="00EF6C03">
      <w:pPr>
        <w:pStyle w:val="PARA"/>
        <w:rPr>
          <w:rFonts w:asciiTheme="minorHAnsi" w:hAnsiTheme="minorHAnsi" w:cs="FormataOTFMdIt"/>
          <w:bCs/>
          <w:i/>
          <w:color w:val="000000" w:themeColor="text1"/>
          <w:spacing w:val="0"/>
        </w:rPr>
      </w:pPr>
      <w:r w:rsidRPr="00CA6EA0">
        <w:rPr>
          <w:rFonts w:asciiTheme="minorHAnsi" w:hAnsiTheme="minorHAnsi" w:cs="FormataOTFMdIt"/>
          <w:bCs/>
          <w:i/>
          <w:color w:val="000000" w:themeColor="text1"/>
          <w:spacing w:val="0"/>
        </w:rPr>
        <w:t xml:space="preserve">After testing both pre-existing models (RNN and CNN) and transformer-based models, we concluded that the transformer model has the potential to achieve the best results due to its architecture, which allows it to handle complex data more effectively. We chose Python as the programming language for its rich ecosystem of libraries such as TensorFlow and </w:t>
      </w:r>
      <w:proofErr w:type="spellStart"/>
      <w:r w:rsidRPr="00CA6EA0">
        <w:rPr>
          <w:rFonts w:asciiTheme="minorHAnsi" w:hAnsiTheme="minorHAnsi" w:cs="FormataOTFMdIt"/>
          <w:bCs/>
          <w:i/>
          <w:color w:val="000000" w:themeColor="text1"/>
          <w:spacing w:val="0"/>
        </w:rPr>
        <w:t>PyTorch</w:t>
      </w:r>
      <w:proofErr w:type="spellEnd"/>
      <w:r w:rsidRPr="00CA6EA0">
        <w:rPr>
          <w:rFonts w:asciiTheme="minorHAnsi" w:hAnsiTheme="minorHAnsi" w:cs="FormataOTFMdIt"/>
          <w:bCs/>
          <w:i/>
          <w:color w:val="000000" w:themeColor="text1"/>
          <w:spacing w:val="0"/>
        </w:rPr>
        <w:t>, which support the implementation of both pre-existing and transformer-based models. We will also use the pre-existing models and tutorials available online as a foundation for our project, saving development time and effort.</w:t>
      </w:r>
    </w:p>
    <w:p w14:paraId="2FD2C6ED" w14:textId="0A076761" w:rsidR="00EF6C03" w:rsidRPr="00EF6C03" w:rsidRDefault="00486E60" w:rsidP="00EF6C03">
      <w:pPr>
        <w:pStyle w:val="H1"/>
        <w:rPr>
          <w:rFonts w:asciiTheme="minorHAnsi" w:hAnsiTheme="minorHAnsi"/>
          <w:b w:val="0"/>
          <w:color w:val="000000" w:themeColor="text1"/>
          <w:sz w:val="20"/>
          <w:szCs w:val="20"/>
        </w:rPr>
      </w:pPr>
      <w:r w:rsidRPr="00523CF1">
        <w:rPr>
          <w:rFonts w:asciiTheme="minorHAnsi" w:hAnsiTheme="minorHAnsi"/>
          <w:color w:val="4472C4" w:themeColor="accent1"/>
          <w:sz w:val="20"/>
          <w:szCs w:val="20"/>
        </w:rPr>
        <w:t>III.</w:t>
      </w:r>
      <w:r w:rsidRPr="00523CF1">
        <w:rPr>
          <w:rFonts w:asciiTheme="minorHAnsi" w:eastAsia="MS Gothic" w:hAnsiTheme="minorHAnsi" w:cs="MS Gothic"/>
          <w:color w:val="4472C4" w:themeColor="accent1"/>
          <w:sz w:val="20"/>
          <w:szCs w:val="20"/>
        </w:rPr>
        <w:t> </w:t>
      </w:r>
      <w:r w:rsidR="00282DD5" w:rsidRPr="00523CF1">
        <w:rPr>
          <w:rFonts w:asciiTheme="minorHAnsi" w:hAnsiTheme="minorHAnsi"/>
          <w:color w:val="4472C4" w:themeColor="accent1"/>
          <w:sz w:val="20"/>
          <w:szCs w:val="20"/>
        </w:rPr>
        <w:t>SOLUTION IMPLEMENTATION</w:t>
      </w:r>
      <w:r w:rsidR="0051581A">
        <w:rPr>
          <w:rFonts w:asciiTheme="minorHAnsi" w:hAnsiTheme="minorHAnsi"/>
          <w:color w:val="000000" w:themeColor="text1"/>
          <w:sz w:val="20"/>
          <w:szCs w:val="20"/>
        </w:rPr>
        <w:br/>
      </w:r>
      <w:r w:rsidR="00EF6C03" w:rsidRPr="00EF6C03">
        <w:rPr>
          <w:rFonts w:asciiTheme="minorHAnsi" w:hAnsiTheme="minorHAnsi"/>
          <w:b w:val="0"/>
          <w:color w:val="000000" w:themeColor="text1"/>
          <w:sz w:val="20"/>
          <w:szCs w:val="20"/>
        </w:rPr>
        <w:t>A. ORGANIZATION AND MANAGEMENT</w:t>
      </w:r>
    </w:p>
    <w:p w14:paraId="091A0BF2" w14:textId="703358BA" w:rsidR="00EF6C03" w:rsidRPr="00EF6C03" w:rsidRDefault="00EF6C03" w:rsidP="00EF6C03">
      <w:pPr>
        <w:pStyle w:val="H1"/>
        <w:rPr>
          <w:rFonts w:asciiTheme="minorHAnsi" w:hAnsiTheme="minorHAnsi"/>
          <w:b w:val="0"/>
          <w:color w:val="000000" w:themeColor="text1"/>
          <w:sz w:val="20"/>
          <w:szCs w:val="20"/>
        </w:rPr>
      </w:pPr>
      <w:r w:rsidRPr="00EF6C03">
        <w:rPr>
          <w:rFonts w:asciiTheme="minorHAnsi" w:hAnsiTheme="minorHAnsi"/>
          <w:b w:val="0"/>
          <w:color w:val="000000" w:themeColor="text1"/>
          <w:sz w:val="20"/>
          <w:szCs w:val="20"/>
        </w:rPr>
        <w:t xml:space="preserve">The project </w:t>
      </w:r>
      <w:r w:rsidR="00B34264">
        <w:rPr>
          <w:rFonts w:asciiTheme="minorHAnsi" w:hAnsiTheme="minorHAnsi"/>
          <w:b w:val="0"/>
          <w:color w:val="000000" w:themeColor="text1"/>
          <w:sz w:val="20"/>
          <w:szCs w:val="20"/>
        </w:rPr>
        <w:t>was</w:t>
      </w:r>
      <w:r w:rsidRPr="00EF6C03">
        <w:rPr>
          <w:rFonts w:asciiTheme="minorHAnsi" w:hAnsiTheme="minorHAnsi"/>
          <w:b w:val="0"/>
          <w:color w:val="000000" w:themeColor="text1"/>
          <w:sz w:val="20"/>
          <w:szCs w:val="20"/>
        </w:rPr>
        <w:t xml:space="preserve"> divided into </w:t>
      </w:r>
      <w:r w:rsidR="00B34264">
        <w:rPr>
          <w:rFonts w:asciiTheme="minorHAnsi" w:hAnsiTheme="minorHAnsi"/>
          <w:b w:val="0"/>
          <w:color w:val="000000" w:themeColor="text1"/>
          <w:sz w:val="20"/>
          <w:szCs w:val="20"/>
        </w:rPr>
        <w:t xml:space="preserve">3 main </w:t>
      </w:r>
      <w:r w:rsidRPr="00EF6C03">
        <w:rPr>
          <w:rFonts w:asciiTheme="minorHAnsi" w:hAnsiTheme="minorHAnsi"/>
          <w:b w:val="0"/>
          <w:color w:val="000000" w:themeColor="text1"/>
          <w:sz w:val="20"/>
          <w:szCs w:val="20"/>
        </w:rPr>
        <w:t>phases:</w:t>
      </w:r>
    </w:p>
    <w:p w14:paraId="4748F4D1" w14:textId="5CC8431C" w:rsidR="00EF6C03" w:rsidRPr="00EF6C03" w:rsidRDefault="00EF6C03" w:rsidP="00EF6C03">
      <w:pPr>
        <w:pStyle w:val="H1"/>
        <w:rPr>
          <w:rFonts w:asciiTheme="minorHAnsi" w:hAnsiTheme="minorHAnsi"/>
          <w:b w:val="0"/>
          <w:color w:val="000000" w:themeColor="text1"/>
          <w:sz w:val="20"/>
          <w:szCs w:val="20"/>
        </w:rPr>
      </w:pPr>
      <w:r w:rsidRPr="00EF6C03">
        <w:rPr>
          <w:rFonts w:asciiTheme="minorHAnsi" w:hAnsiTheme="minorHAnsi"/>
          <w:b w:val="0"/>
          <w:color w:val="000000" w:themeColor="text1"/>
          <w:sz w:val="20"/>
          <w:szCs w:val="20"/>
        </w:rPr>
        <w:t>Phase 1: Researc</w:t>
      </w:r>
      <w:r w:rsidR="00B34264">
        <w:rPr>
          <w:rFonts w:asciiTheme="minorHAnsi" w:hAnsiTheme="minorHAnsi"/>
          <w:b w:val="0"/>
          <w:color w:val="000000" w:themeColor="text1"/>
          <w:sz w:val="20"/>
          <w:szCs w:val="20"/>
        </w:rPr>
        <w:t>h</w:t>
      </w:r>
      <w:r w:rsidRPr="00EF6C03">
        <w:rPr>
          <w:rFonts w:asciiTheme="minorHAnsi" w:hAnsiTheme="minorHAnsi"/>
          <w:b w:val="0"/>
          <w:color w:val="000000" w:themeColor="text1"/>
          <w:sz w:val="20"/>
          <w:szCs w:val="20"/>
        </w:rPr>
        <w:t>. We began by exploring existing models and comparing their features.</w:t>
      </w:r>
      <w:r w:rsidR="00CA6EA0">
        <w:rPr>
          <w:rFonts w:asciiTheme="minorHAnsi" w:hAnsiTheme="minorHAnsi"/>
          <w:b w:val="0"/>
          <w:color w:val="000000" w:themeColor="text1"/>
          <w:sz w:val="20"/>
          <w:szCs w:val="20"/>
        </w:rPr>
        <w:t xml:space="preserve"> Small description.</w:t>
      </w:r>
    </w:p>
    <w:p w14:paraId="54E4CEB7" w14:textId="43EF1A6D" w:rsidR="00EF6C03" w:rsidRPr="00EF6C03" w:rsidRDefault="00EF6C03" w:rsidP="00EF6C03">
      <w:pPr>
        <w:pStyle w:val="H1"/>
        <w:rPr>
          <w:rFonts w:asciiTheme="minorHAnsi" w:hAnsiTheme="minorHAnsi"/>
          <w:b w:val="0"/>
          <w:color w:val="000000" w:themeColor="text1"/>
          <w:sz w:val="20"/>
          <w:szCs w:val="20"/>
        </w:rPr>
      </w:pPr>
      <w:r w:rsidRPr="00EF6C03">
        <w:rPr>
          <w:rFonts w:asciiTheme="minorHAnsi" w:hAnsiTheme="minorHAnsi"/>
          <w:b w:val="0"/>
          <w:color w:val="000000" w:themeColor="text1"/>
          <w:sz w:val="20"/>
          <w:szCs w:val="20"/>
        </w:rPr>
        <w:t xml:space="preserve">Phase 2: Model training and testing. </w:t>
      </w:r>
      <w:r w:rsidR="00B34264">
        <w:rPr>
          <w:rFonts w:asciiTheme="minorHAnsi" w:hAnsiTheme="minorHAnsi"/>
          <w:b w:val="0"/>
          <w:color w:val="000000" w:themeColor="text1"/>
          <w:sz w:val="20"/>
          <w:szCs w:val="20"/>
        </w:rPr>
        <w:t>…</w:t>
      </w:r>
    </w:p>
    <w:p w14:paraId="68DB25AF" w14:textId="77777777" w:rsidR="00EF6C03" w:rsidRPr="00EF6C03" w:rsidRDefault="00EF6C03" w:rsidP="00EF6C03">
      <w:pPr>
        <w:pStyle w:val="H1"/>
        <w:rPr>
          <w:rFonts w:asciiTheme="minorHAnsi" w:hAnsiTheme="minorHAnsi"/>
          <w:b w:val="0"/>
          <w:color w:val="000000" w:themeColor="text1"/>
          <w:sz w:val="20"/>
          <w:szCs w:val="20"/>
        </w:rPr>
      </w:pPr>
      <w:r w:rsidRPr="00EF6C03">
        <w:rPr>
          <w:rFonts w:asciiTheme="minorHAnsi" w:hAnsiTheme="minorHAnsi"/>
          <w:b w:val="0"/>
          <w:color w:val="000000" w:themeColor="text1"/>
          <w:sz w:val="20"/>
          <w:szCs w:val="20"/>
        </w:rPr>
        <w:t>Phase 3: Evaluation and comparison. We conducted tests to compare the accuracy, speed, and adaptability of the models under various conditions, such as noisy and accented speech.</w:t>
      </w:r>
    </w:p>
    <w:p w14:paraId="7453D9D0" w14:textId="4C5164FE" w:rsidR="00EF6C03" w:rsidRDefault="00EF6C03" w:rsidP="00EF6C03">
      <w:pPr>
        <w:pStyle w:val="H1"/>
        <w:rPr>
          <w:rFonts w:asciiTheme="minorHAnsi" w:hAnsiTheme="minorHAnsi"/>
          <w:b w:val="0"/>
          <w:color w:val="000000" w:themeColor="text1"/>
          <w:sz w:val="20"/>
          <w:szCs w:val="20"/>
        </w:rPr>
      </w:pPr>
      <w:r w:rsidRPr="00EF6C03">
        <w:rPr>
          <w:rFonts w:asciiTheme="minorHAnsi" w:hAnsiTheme="minorHAnsi"/>
          <w:b w:val="0"/>
          <w:color w:val="000000" w:themeColor="text1"/>
          <w:sz w:val="20"/>
          <w:szCs w:val="20"/>
        </w:rPr>
        <w:t xml:space="preserve">Weekly </w:t>
      </w:r>
      <w:r w:rsidR="00B34264">
        <w:rPr>
          <w:rFonts w:asciiTheme="minorHAnsi" w:hAnsiTheme="minorHAnsi"/>
          <w:b w:val="0"/>
          <w:color w:val="000000" w:themeColor="text1"/>
          <w:sz w:val="20"/>
          <w:szCs w:val="20"/>
        </w:rPr>
        <w:t>s</w:t>
      </w:r>
      <w:r w:rsidRPr="00EF6C03">
        <w:rPr>
          <w:rFonts w:asciiTheme="minorHAnsi" w:hAnsiTheme="minorHAnsi"/>
          <w:b w:val="0"/>
          <w:color w:val="000000" w:themeColor="text1"/>
          <w:sz w:val="20"/>
          <w:szCs w:val="20"/>
        </w:rPr>
        <w:t xml:space="preserve">crum meetings </w:t>
      </w:r>
      <w:r w:rsidR="00B34264">
        <w:rPr>
          <w:rFonts w:asciiTheme="minorHAnsi" w:hAnsiTheme="minorHAnsi"/>
          <w:b w:val="0"/>
          <w:color w:val="000000" w:themeColor="text1"/>
          <w:sz w:val="20"/>
          <w:szCs w:val="20"/>
        </w:rPr>
        <w:t>were</w:t>
      </w:r>
      <w:r w:rsidRPr="00EF6C03">
        <w:rPr>
          <w:rFonts w:asciiTheme="minorHAnsi" w:hAnsiTheme="minorHAnsi"/>
          <w:b w:val="0"/>
          <w:color w:val="000000" w:themeColor="text1"/>
          <w:sz w:val="20"/>
          <w:szCs w:val="20"/>
        </w:rPr>
        <w:t xml:space="preserve"> held to ensure effective communication, review progress, and tackle challenges. We use</w:t>
      </w:r>
      <w:r w:rsidR="00567615">
        <w:rPr>
          <w:rFonts w:asciiTheme="minorHAnsi" w:hAnsiTheme="minorHAnsi"/>
          <w:b w:val="0"/>
          <w:color w:val="000000" w:themeColor="text1"/>
          <w:sz w:val="20"/>
          <w:szCs w:val="20"/>
        </w:rPr>
        <w:t>d</w:t>
      </w:r>
      <w:r w:rsidRPr="00EF6C03">
        <w:rPr>
          <w:rFonts w:asciiTheme="minorHAnsi" w:hAnsiTheme="minorHAnsi"/>
          <w:b w:val="0"/>
          <w:color w:val="000000" w:themeColor="text1"/>
          <w:sz w:val="20"/>
          <w:szCs w:val="20"/>
        </w:rPr>
        <w:t xml:space="preserve"> a sprint-based approach to keep track of tasks and milestones.</w:t>
      </w:r>
    </w:p>
    <w:p w14:paraId="0CE506DE" w14:textId="77777777" w:rsidR="00EF6C03" w:rsidRPr="00EF6C03" w:rsidRDefault="00EF6C03" w:rsidP="00CA6EA0">
      <w:pPr>
        <w:pStyle w:val="H1"/>
        <w:rPr>
          <w:rFonts w:asciiTheme="minorHAnsi" w:hAnsiTheme="minorHAnsi"/>
          <w:b w:val="0"/>
          <w:bCs w:val="0"/>
          <w:color w:val="000000" w:themeColor="text1"/>
          <w:sz w:val="20"/>
          <w:szCs w:val="20"/>
          <w:lang w:val="pl-PL"/>
        </w:rPr>
      </w:pPr>
      <w:r w:rsidRPr="00EF6C03">
        <w:rPr>
          <w:rFonts w:asciiTheme="minorHAnsi" w:hAnsiTheme="minorHAnsi"/>
          <w:b w:val="0"/>
          <w:bCs w:val="0"/>
          <w:color w:val="000000" w:themeColor="text1"/>
          <w:sz w:val="20"/>
          <w:szCs w:val="20"/>
          <w:lang w:val="pl-PL"/>
        </w:rPr>
        <w:t>B. TECHNICAL DETAILS</w:t>
      </w:r>
    </w:p>
    <w:p w14:paraId="49453842" w14:textId="56D22A72" w:rsidR="00EF6C03" w:rsidRPr="00EF6C03" w:rsidRDefault="00EF6C03" w:rsidP="00EF6C03">
      <w:pPr>
        <w:pStyle w:val="H1"/>
        <w:rPr>
          <w:rFonts w:asciiTheme="minorHAnsi" w:hAnsiTheme="minorHAnsi"/>
          <w:b w:val="0"/>
          <w:bCs w:val="0"/>
          <w:color w:val="000000" w:themeColor="text1"/>
          <w:sz w:val="20"/>
          <w:szCs w:val="20"/>
          <w:lang w:val="pl-PL"/>
        </w:rPr>
      </w:pPr>
      <w:r w:rsidRPr="00EF6C03">
        <w:rPr>
          <w:rFonts w:asciiTheme="minorHAnsi" w:hAnsiTheme="minorHAnsi"/>
          <w:b w:val="0"/>
          <w:bCs w:val="0"/>
          <w:color w:val="000000" w:themeColor="text1"/>
          <w:sz w:val="20"/>
          <w:szCs w:val="20"/>
          <w:lang w:val="pl-PL"/>
        </w:rPr>
        <w:t xml:space="preserve">The </w:t>
      </w:r>
      <w:proofErr w:type="spellStart"/>
      <w:r w:rsidRPr="00EF6C03">
        <w:rPr>
          <w:rFonts w:asciiTheme="minorHAnsi" w:hAnsiTheme="minorHAnsi"/>
          <w:b w:val="0"/>
          <w:bCs w:val="0"/>
          <w:color w:val="000000" w:themeColor="text1"/>
          <w:sz w:val="20"/>
          <w:szCs w:val="20"/>
          <w:lang w:val="pl-PL"/>
        </w:rPr>
        <w:t>solution</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integrates</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two</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pre-existing</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models</w:t>
      </w:r>
      <w:proofErr w:type="spellEnd"/>
      <w:r w:rsidRPr="00EF6C03">
        <w:rPr>
          <w:rFonts w:asciiTheme="minorHAnsi" w:hAnsiTheme="minorHAnsi"/>
          <w:b w:val="0"/>
          <w:bCs w:val="0"/>
          <w:color w:val="000000" w:themeColor="text1"/>
          <w:sz w:val="20"/>
          <w:szCs w:val="20"/>
          <w:lang w:val="pl-PL"/>
        </w:rPr>
        <w:t xml:space="preserve"> (RNN and CNN) for speech </w:t>
      </w:r>
      <w:proofErr w:type="spellStart"/>
      <w:r w:rsidRPr="00EF6C03">
        <w:rPr>
          <w:rFonts w:asciiTheme="minorHAnsi" w:hAnsiTheme="minorHAnsi"/>
          <w:b w:val="0"/>
          <w:bCs w:val="0"/>
          <w:color w:val="000000" w:themeColor="text1"/>
          <w:sz w:val="20"/>
          <w:szCs w:val="20"/>
          <w:lang w:val="pl-PL"/>
        </w:rPr>
        <w:t>recognition</w:t>
      </w:r>
      <w:proofErr w:type="spellEnd"/>
      <w:r w:rsidRPr="00EF6C03">
        <w:rPr>
          <w:rFonts w:asciiTheme="minorHAnsi" w:hAnsiTheme="minorHAnsi"/>
          <w:b w:val="0"/>
          <w:bCs w:val="0"/>
          <w:color w:val="000000" w:themeColor="text1"/>
          <w:sz w:val="20"/>
          <w:szCs w:val="20"/>
          <w:lang w:val="pl-PL"/>
        </w:rPr>
        <w:t xml:space="preserve"> and </w:t>
      </w:r>
      <w:proofErr w:type="spellStart"/>
      <w:r w:rsidRPr="00EF6C03">
        <w:rPr>
          <w:rFonts w:asciiTheme="minorHAnsi" w:hAnsiTheme="minorHAnsi"/>
          <w:b w:val="0"/>
          <w:bCs w:val="0"/>
          <w:color w:val="000000" w:themeColor="text1"/>
          <w:sz w:val="20"/>
          <w:szCs w:val="20"/>
          <w:lang w:val="pl-PL"/>
        </w:rPr>
        <w:t>compares</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them</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against</w:t>
      </w:r>
      <w:proofErr w:type="spellEnd"/>
      <w:r w:rsidRPr="00EF6C03">
        <w:rPr>
          <w:rFonts w:asciiTheme="minorHAnsi" w:hAnsiTheme="minorHAnsi"/>
          <w:b w:val="0"/>
          <w:bCs w:val="0"/>
          <w:color w:val="000000" w:themeColor="text1"/>
          <w:sz w:val="20"/>
          <w:szCs w:val="20"/>
          <w:lang w:val="pl-PL"/>
        </w:rPr>
        <w:t xml:space="preserve"> a transformer-</w:t>
      </w:r>
      <w:proofErr w:type="spellStart"/>
      <w:r w:rsidRPr="00EF6C03">
        <w:rPr>
          <w:rFonts w:asciiTheme="minorHAnsi" w:hAnsiTheme="minorHAnsi"/>
          <w:b w:val="0"/>
          <w:bCs w:val="0"/>
          <w:color w:val="000000" w:themeColor="text1"/>
          <w:sz w:val="20"/>
          <w:szCs w:val="20"/>
          <w:lang w:val="pl-PL"/>
        </w:rPr>
        <w:t>based</w:t>
      </w:r>
      <w:proofErr w:type="spellEnd"/>
      <w:r w:rsidRPr="00EF6C03">
        <w:rPr>
          <w:rFonts w:asciiTheme="minorHAnsi" w:hAnsiTheme="minorHAnsi"/>
          <w:b w:val="0"/>
          <w:bCs w:val="0"/>
          <w:color w:val="000000" w:themeColor="text1"/>
          <w:sz w:val="20"/>
          <w:szCs w:val="20"/>
          <w:lang w:val="pl-PL"/>
        </w:rPr>
        <w:t xml:space="preserve"> model. </w:t>
      </w:r>
    </w:p>
    <w:p w14:paraId="0E101B05" w14:textId="48164CF9" w:rsidR="008C3EBF" w:rsidRDefault="008C3EBF" w:rsidP="00CA6EA0">
      <w:pPr>
        <w:pStyle w:val="H1"/>
        <w:rPr>
          <w:rFonts w:asciiTheme="minorHAnsi" w:hAnsiTheme="minorHAnsi"/>
          <w:b w:val="0"/>
          <w:bCs w:val="0"/>
          <w:color w:val="000000" w:themeColor="text1"/>
          <w:sz w:val="20"/>
          <w:szCs w:val="20"/>
          <w:lang w:val="pl-PL"/>
        </w:rPr>
      </w:pPr>
      <w:r>
        <w:rPr>
          <w:rFonts w:asciiTheme="minorHAnsi" w:hAnsiTheme="minorHAnsi"/>
          <w:b w:val="0"/>
          <w:bCs w:val="0"/>
          <w:color w:val="000000" w:themeColor="text1"/>
          <w:sz w:val="20"/>
          <w:szCs w:val="20"/>
          <w:lang w:val="pl-PL"/>
        </w:rPr>
        <w:t>1.</w:t>
      </w:r>
      <w:r w:rsidR="00505D93">
        <w:rPr>
          <w:rFonts w:asciiTheme="minorHAnsi" w:hAnsiTheme="minorHAnsi"/>
          <w:b w:val="0"/>
          <w:bCs w:val="0"/>
          <w:color w:val="000000" w:themeColor="text1"/>
          <w:sz w:val="20"/>
          <w:szCs w:val="20"/>
          <w:lang w:val="pl-PL"/>
        </w:rPr>
        <w:t xml:space="preserve"> speech to </w:t>
      </w:r>
      <w:proofErr w:type="spellStart"/>
      <w:r w:rsidR="00505D93">
        <w:rPr>
          <w:rFonts w:asciiTheme="minorHAnsi" w:hAnsiTheme="minorHAnsi"/>
          <w:b w:val="0"/>
          <w:bCs w:val="0"/>
          <w:color w:val="000000" w:themeColor="text1"/>
          <w:sz w:val="20"/>
          <w:szCs w:val="20"/>
          <w:lang w:val="pl-PL"/>
        </w:rPr>
        <w:t>text</w:t>
      </w:r>
      <w:proofErr w:type="spellEnd"/>
    </w:p>
    <w:p w14:paraId="343B1568" w14:textId="1279D256" w:rsidR="008C3EBF" w:rsidRDefault="008C3EBF" w:rsidP="00CA6EA0">
      <w:pPr>
        <w:pStyle w:val="H1"/>
        <w:rPr>
          <w:rFonts w:asciiTheme="minorHAnsi" w:hAnsiTheme="minorHAnsi"/>
          <w:b w:val="0"/>
          <w:bCs w:val="0"/>
          <w:color w:val="000000" w:themeColor="text1"/>
          <w:sz w:val="20"/>
          <w:szCs w:val="20"/>
          <w:lang w:val="pl-PL"/>
        </w:rPr>
      </w:pPr>
      <w:r>
        <w:rPr>
          <w:rFonts w:asciiTheme="minorHAnsi" w:hAnsiTheme="minorHAnsi"/>
          <w:b w:val="0"/>
          <w:bCs w:val="0"/>
          <w:color w:val="000000" w:themeColor="text1"/>
          <w:sz w:val="20"/>
          <w:szCs w:val="20"/>
          <w:lang w:val="pl-PL"/>
        </w:rPr>
        <w:t>2.</w:t>
      </w:r>
      <w:r w:rsidR="00505D93">
        <w:rPr>
          <w:rFonts w:asciiTheme="minorHAnsi" w:hAnsiTheme="minorHAnsi"/>
          <w:b w:val="0"/>
          <w:bCs w:val="0"/>
          <w:color w:val="000000" w:themeColor="text1"/>
          <w:sz w:val="20"/>
          <w:szCs w:val="20"/>
          <w:lang w:val="pl-PL"/>
        </w:rPr>
        <w:t xml:space="preserve"> transformer</w:t>
      </w:r>
    </w:p>
    <w:p w14:paraId="4770CA06" w14:textId="2A903CEC" w:rsidR="008C3EBF" w:rsidRDefault="008C3EBF" w:rsidP="00CA6EA0">
      <w:pPr>
        <w:pStyle w:val="H1"/>
        <w:rPr>
          <w:rFonts w:asciiTheme="minorHAnsi" w:hAnsiTheme="minorHAnsi"/>
          <w:b w:val="0"/>
          <w:bCs w:val="0"/>
          <w:color w:val="000000" w:themeColor="text1"/>
          <w:sz w:val="20"/>
          <w:szCs w:val="20"/>
          <w:lang w:val="pl-PL"/>
        </w:rPr>
      </w:pPr>
      <w:r>
        <w:rPr>
          <w:rFonts w:asciiTheme="minorHAnsi" w:hAnsiTheme="minorHAnsi"/>
          <w:b w:val="0"/>
          <w:bCs w:val="0"/>
          <w:color w:val="000000" w:themeColor="text1"/>
          <w:sz w:val="20"/>
          <w:szCs w:val="20"/>
          <w:lang w:val="pl-PL"/>
        </w:rPr>
        <w:t>3.</w:t>
      </w:r>
      <w:r w:rsidR="00505D93">
        <w:rPr>
          <w:rFonts w:asciiTheme="minorHAnsi" w:hAnsiTheme="minorHAnsi"/>
          <w:b w:val="0"/>
          <w:bCs w:val="0"/>
          <w:color w:val="000000" w:themeColor="text1"/>
          <w:sz w:val="20"/>
          <w:szCs w:val="20"/>
          <w:lang w:val="pl-PL"/>
        </w:rPr>
        <w:t xml:space="preserve"> </w:t>
      </w:r>
      <w:proofErr w:type="spellStart"/>
      <w:r w:rsidR="00505D93">
        <w:rPr>
          <w:rFonts w:asciiTheme="minorHAnsi" w:hAnsiTheme="minorHAnsi"/>
          <w:b w:val="0"/>
          <w:bCs w:val="0"/>
          <w:color w:val="000000" w:themeColor="text1"/>
          <w:sz w:val="20"/>
          <w:szCs w:val="20"/>
          <w:lang w:val="pl-PL"/>
        </w:rPr>
        <w:t>text</w:t>
      </w:r>
      <w:proofErr w:type="spellEnd"/>
      <w:r w:rsidR="00505D93">
        <w:rPr>
          <w:rFonts w:asciiTheme="minorHAnsi" w:hAnsiTheme="minorHAnsi"/>
          <w:b w:val="0"/>
          <w:bCs w:val="0"/>
          <w:color w:val="000000" w:themeColor="text1"/>
          <w:sz w:val="20"/>
          <w:szCs w:val="20"/>
          <w:lang w:val="pl-PL"/>
        </w:rPr>
        <w:t xml:space="preserve"> to speech</w:t>
      </w:r>
    </w:p>
    <w:p w14:paraId="780FB2D8" w14:textId="09B20901" w:rsidR="00EF6C03" w:rsidRPr="00EF6C03" w:rsidRDefault="00CA6EA0" w:rsidP="00CA6EA0">
      <w:pPr>
        <w:pStyle w:val="H1"/>
        <w:rPr>
          <w:rFonts w:asciiTheme="minorHAnsi" w:hAnsiTheme="minorHAnsi"/>
          <w:b w:val="0"/>
          <w:bCs w:val="0"/>
          <w:color w:val="000000" w:themeColor="text1"/>
          <w:sz w:val="20"/>
          <w:szCs w:val="20"/>
          <w:lang w:val="pl-PL"/>
        </w:rPr>
      </w:pPr>
      <w:r>
        <w:rPr>
          <w:rFonts w:asciiTheme="minorHAnsi" w:hAnsiTheme="minorHAnsi"/>
          <w:b w:val="0"/>
          <w:color w:val="000000" w:themeColor="text1"/>
          <w:sz w:val="20"/>
          <w:szCs w:val="20"/>
        </w:rPr>
        <w:t>C</w:t>
      </w:r>
      <w:r w:rsidRPr="00EF6C03">
        <w:rPr>
          <w:rFonts w:asciiTheme="minorHAnsi" w:hAnsiTheme="minorHAnsi"/>
          <w:b w:val="0"/>
          <w:color w:val="000000" w:themeColor="text1"/>
          <w:sz w:val="20"/>
          <w:szCs w:val="20"/>
        </w:rPr>
        <w:t xml:space="preserve">. </w:t>
      </w:r>
      <w:r w:rsidR="00EF6C03" w:rsidRPr="00EF6C03">
        <w:rPr>
          <w:rFonts w:asciiTheme="minorHAnsi" w:hAnsiTheme="minorHAnsi"/>
          <w:b w:val="0"/>
          <w:bCs w:val="0"/>
          <w:color w:val="000000" w:themeColor="text1"/>
          <w:sz w:val="20"/>
          <w:szCs w:val="20"/>
          <w:lang w:val="pl-PL"/>
        </w:rPr>
        <w:t>CO</w:t>
      </w:r>
      <w:r>
        <w:rPr>
          <w:rFonts w:asciiTheme="minorHAnsi" w:hAnsiTheme="minorHAnsi"/>
          <w:b w:val="0"/>
          <w:bCs w:val="0"/>
          <w:color w:val="000000" w:themeColor="text1"/>
          <w:sz w:val="20"/>
          <w:szCs w:val="20"/>
          <w:lang w:val="pl-PL"/>
        </w:rPr>
        <w:t>M</w:t>
      </w:r>
      <w:r w:rsidR="00EF6C03" w:rsidRPr="00EF6C03">
        <w:rPr>
          <w:rFonts w:asciiTheme="minorHAnsi" w:hAnsiTheme="minorHAnsi"/>
          <w:b w:val="0"/>
          <w:bCs w:val="0"/>
          <w:color w:val="000000" w:themeColor="text1"/>
          <w:sz w:val="20"/>
          <w:szCs w:val="20"/>
          <w:lang w:val="pl-PL"/>
        </w:rPr>
        <w:t>PARISON WITH EXISTING SOLUTION</w:t>
      </w:r>
    </w:p>
    <w:p w14:paraId="4023688F" w14:textId="2A7AAB09" w:rsidR="00EF6C03" w:rsidRPr="00567615" w:rsidRDefault="00EF6C03" w:rsidP="00EF6C03">
      <w:pPr>
        <w:pStyle w:val="H1"/>
        <w:rPr>
          <w:rFonts w:asciiTheme="minorHAnsi" w:hAnsiTheme="minorHAnsi"/>
          <w:b w:val="0"/>
          <w:bCs w:val="0"/>
          <w:color w:val="000000" w:themeColor="text1"/>
          <w:sz w:val="20"/>
          <w:szCs w:val="20"/>
          <w:lang w:val="pl-PL"/>
        </w:rPr>
      </w:pPr>
      <w:r w:rsidRPr="00EF6C03">
        <w:rPr>
          <w:rFonts w:asciiTheme="minorHAnsi" w:hAnsiTheme="minorHAnsi"/>
          <w:b w:val="0"/>
          <w:bCs w:val="0"/>
          <w:color w:val="000000" w:themeColor="text1"/>
          <w:sz w:val="20"/>
          <w:szCs w:val="20"/>
          <w:lang w:val="pl-PL"/>
        </w:rPr>
        <w:t xml:space="preserve">In </w:t>
      </w:r>
      <w:proofErr w:type="spellStart"/>
      <w:r w:rsidRPr="00EF6C03">
        <w:rPr>
          <w:rFonts w:asciiTheme="minorHAnsi" w:hAnsiTheme="minorHAnsi"/>
          <w:b w:val="0"/>
          <w:bCs w:val="0"/>
          <w:color w:val="000000" w:themeColor="text1"/>
          <w:sz w:val="20"/>
          <w:szCs w:val="20"/>
          <w:lang w:val="pl-PL"/>
        </w:rPr>
        <w:t>this</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section</w:t>
      </w:r>
      <w:proofErr w:type="spellEnd"/>
      <w:r w:rsidRPr="00EF6C03">
        <w:rPr>
          <w:rFonts w:asciiTheme="minorHAnsi" w:hAnsiTheme="minorHAnsi"/>
          <w:b w:val="0"/>
          <w:bCs w:val="0"/>
          <w:color w:val="000000" w:themeColor="text1"/>
          <w:sz w:val="20"/>
          <w:szCs w:val="20"/>
          <w:lang w:val="pl-PL"/>
        </w:rPr>
        <w:t xml:space="preserve">, we </w:t>
      </w:r>
      <w:proofErr w:type="spellStart"/>
      <w:r w:rsidRPr="00EF6C03">
        <w:rPr>
          <w:rFonts w:asciiTheme="minorHAnsi" w:hAnsiTheme="minorHAnsi"/>
          <w:b w:val="0"/>
          <w:bCs w:val="0"/>
          <w:color w:val="000000" w:themeColor="text1"/>
          <w:sz w:val="20"/>
          <w:szCs w:val="20"/>
          <w:lang w:val="pl-PL"/>
        </w:rPr>
        <w:t>analyze</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an</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existing</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solution</w:t>
      </w:r>
      <w:proofErr w:type="spellEnd"/>
      <w:r w:rsidRPr="00EF6C03">
        <w:rPr>
          <w:rFonts w:asciiTheme="minorHAnsi" w:hAnsiTheme="minorHAnsi"/>
          <w:b w:val="0"/>
          <w:bCs w:val="0"/>
          <w:color w:val="000000" w:themeColor="text1"/>
          <w:sz w:val="20"/>
          <w:szCs w:val="20"/>
          <w:lang w:val="pl-PL"/>
        </w:rPr>
        <w:t xml:space="preserve"> to speech-to-speech </w:t>
      </w:r>
      <w:proofErr w:type="spellStart"/>
      <w:r w:rsidRPr="00EF6C03">
        <w:rPr>
          <w:rFonts w:asciiTheme="minorHAnsi" w:hAnsiTheme="minorHAnsi"/>
          <w:b w:val="0"/>
          <w:bCs w:val="0"/>
          <w:color w:val="000000" w:themeColor="text1"/>
          <w:sz w:val="20"/>
          <w:szCs w:val="20"/>
          <w:lang w:val="pl-PL"/>
        </w:rPr>
        <w:t>translation</w:t>
      </w:r>
      <w:proofErr w:type="spellEnd"/>
      <w:r w:rsidRPr="00EF6C03">
        <w:rPr>
          <w:rFonts w:asciiTheme="minorHAnsi" w:hAnsiTheme="minorHAnsi"/>
          <w:b w:val="0"/>
          <w:bCs w:val="0"/>
          <w:color w:val="000000" w:themeColor="text1"/>
          <w:sz w:val="20"/>
          <w:szCs w:val="20"/>
          <w:lang w:val="pl-PL"/>
        </w:rPr>
        <w:t xml:space="preserve"> from the GitHub </w:t>
      </w:r>
      <w:proofErr w:type="spellStart"/>
      <w:r w:rsidRPr="00EF6C03">
        <w:rPr>
          <w:rFonts w:asciiTheme="minorHAnsi" w:hAnsiTheme="minorHAnsi"/>
          <w:b w:val="0"/>
          <w:bCs w:val="0"/>
          <w:color w:val="000000" w:themeColor="text1"/>
          <w:sz w:val="20"/>
          <w:szCs w:val="20"/>
          <w:lang w:val="pl-PL"/>
        </w:rPr>
        <w:t>repository</w:t>
      </w:r>
      <w:proofErr w:type="spellEnd"/>
      <w:r w:rsidRPr="00EF6C03">
        <w:rPr>
          <w:rFonts w:asciiTheme="minorHAnsi" w:hAnsiTheme="minorHAnsi"/>
          <w:b w:val="0"/>
          <w:bCs w:val="0"/>
          <w:color w:val="000000" w:themeColor="text1"/>
          <w:sz w:val="20"/>
          <w:szCs w:val="20"/>
          <w:lang w:val="pl-PL"/>
        </w:rPr>
        <w:t xml:space="preserve"> </w:t>
      </w:r>
      <w:hyperlink r:id="rId13" w:tgtFrame="_new" w:history="1">
        <w:proofErr w:type="spellStart"/>
        <w:r w:rsidRPr="00EF6C03">
          <w:rPr>
            <w:rStyle w:val="Hipercze"/>
            <w:rFonts w:asciiTheme="minorHAnsi" w:hAnsiTheme="minorHAnsi"/>
            <w:b w:val="0"/>
            <w:bCs w:val="0"/>
            <w:sz w:val="20"/>
            <w:szCs w:val="20"/>
            <w:lang w:val="pl-PL"/>
          </w:rPr>
          <w:t>Realtime</w:t>
        </w:r>
        <w:proofErr w:type="spellEnd"/>
        <w:r w:rsidRPr="00EF6C03">
          <w:rPr>
            <w:rStyle w:val="Hipercze"/>
            <w:rFonts w:asciiTheme="minorHAnsi" w:hAnsiTheme="minorHAnsi"/>
            <w:b w:val="0"/>
            <w:bCs w:val="0"/>
            <w:sz w:val="20"/>
            <w:szCs w:val="20"/>
            <w:lang w:val="pl-PL"/>
          </w:rPr>
          <w:t>-Speech-to-Speech-</w:t>
        </w:r>
        <w:proofErr w:type="spellStart"/>
        <w:r w:rsidRPr="00EF6C03">
          <w:rPr>
            <w:rStyle w:val="Hipercze"/>
            <w:rFonts w:asciiTheme="minorHAnsi" w:hAnsiTheme="minorHAnsi"/>
            <w:b w:val="0"/>
            <w:bCs w:val="0"/>
            <w:sz w:val="20"/>
            <w:szCs w:val="20"/>
            <w:lang w:val="pl-PL"/>
          </w:rPr>
          <w:t>Translation</w:t>
        </w:r>
        <w:proofErr w:type="spellEnd"/>
      </w:hyperlink>
      <w:r w:rsidR="00CA6EA0">
        <w:rPr>
          <w:rFonts w:asciiTheme="minorHAnsi" w:hAnsiTheme="minorHAnsi"/>
          <w:b w:val="0"/>
          <w:bCs w:val="0"/>
          <w:color w:val="000000" w:themeColor="text1"/>
          <w:sz w:val="20"/>
          <w:szCs w:val="20"/>
          <w:lang w:val="pl-PL"/>
        </w:rPr>
        <w:t xml:space="preserve"> [ref].</w:t>
      </w:r>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This</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solution</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offers</w:t>
      </w:r>
      <w:proofErr w:type="spellEnd"/>
      <w:r w:rsidRPr="00EF6C03">
        <w:rPr>
          <w:rFonts w:asciiTheme="minorHAnsi" w:hAnsiTheme="minorHAnsi"/>
          <w:b w:val="0"/>
          <w:bCs w:val="0"/>
          <w:color w:val="000000" w:themeColor="text1"/>
          <w:sz w:val="20"/>
          <w:szCs w:val="20"/>
          <w:lang w:val="pl-PL"/>
        </w:rPr>
        <w:t xml:space="preserve"> real-</w:t>
      </w:r>
      <w:proofErr w:type="spellStart"/>
      <w:r w:rsidRPr="00EF6C03">
        <w:rPr>
          <w:rFonts w:asciiTheme="minorHAnsi" w:hAnsiTheme="minorHAnsi"/>
          <w:b w:val="0"/>
          <w:bCs w:val="0"/>
          <w:color w:val="000000" w:themeColor="text1"/>
          <w:sz w:val="20"/>
          <w:szCs w:val="20"/>
          <w:lang w:val="pl-PL"/>
        </w:rPr>
        <w:t>time</w:t>
      </w:r>
      <w:proofErr w:type="spellEnd"/>
      <w:r w:rsidRPr="00EF6C03">
        <w:rPr>
          <w:rFonts w:asciiTheme="minorHAnsi" w:hAnsiTheme="minorHAnsi"/>
          <w:b w:val="0"/>
          <w:bCs w:val="0"/>
          <w:color w:val="000000" w:themeColor="text1"/>
          <w:sz w:val="20"/>
          <w:szCs w:val="20"/>
          <w:lang w:val="pl-PL"/>
        </w:rPr>
        <w:t xml:space="preserve"> speech </w:t>
      </w:r>
      <w:proofErr w:type="spellStart"/>
      <w:r w:rsidRPr="00EF6C03">
        <w:rPr>
          <w:rFonts w:asciiTheme="minorHAnsi" w:hAnsiTheme="minorHAnsi"/>
          <w:b w:val="0"/>
          <w:bCs w:val="0"/>
          <w:color w:val="000000" w:themeColor="text1"/>
          <w:sz w:val="20"/>
          <w:szCs w:val="20"/>
          <w:lang w:val="pl-PL"/>
        </w:rPr>
        <w:t>translation</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converting</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spoken</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language</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into</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another</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language</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using</w:t>
      </w:r>
      <w:proofErr w:type="spellEnd"/>
      <w:r w:rsidRPr="00EF6C03">
        <w:rPr>
          <w:rFonts w:asciiTheme="minorHAnsi" w:hAnsiTheme="minorHAnsi"/>
          <w:b w:val="0"/>
          <w:bCs w:val="0"/>
          <w:color w:val="000000" w:themeColor="text1"/>
          <w:sz w:val="20"/>
          <w:szCs w:val="20"/>
          <w:lang w:val="pl-PL"/>
        </w:rPr>
        <w:t xml:space="preserve"> a </w:t>
      </w:r>
      <w:proofErr w:type="spellStart"/>
      <w:r w:rsidRPr="00EF6C03">
        <w:rPr>
          <w:rFonts w:asciiTheme="minorHAnsi" w:hAnsiTheme="minorHAnsi"/>
          <w:b w:val="0"/>
          <w:bCs w:val="0"/>
          <w:color w:val="000000" w:themeColor="text1"/>
          <w:sz w:val="20"/>
          <w:szCs w:val="20"/>
          <w:lang w:val="pl-PL"/>
        </w:rPr>
        <w:t>combination</w:t>
      </w:r>
      <w:proofErr w:type="spellEnd"/>
      <w:r w:rsidRPr="00EF6C03">
        <w:rPr>
          <w:rFonts w:asciiTheme="minorHAnsi" w:hAnsiTheme="minorHAnsi"/>
          <w:b w:val="0"/>
          <w:bCs w:val="0"/>
          <w:color w:val="000000" w:themeColor="text1"/>
          <w:sz w:val="20"/>
          <w:szCs w:val="20"/>
          <w:lang w:val="pl-PL"/>
        </w:rPr>
        <w:t xml:space="preserve"> of </w:t>
      </w:r>
      <w:proofErr w:type="spellStart"/>
      <w:r w:rsidRPr="00EF6C03">
        <w:rPr>
          <w:rFonts w:asciiTheme="minorHAnsi" w:hAnsiTheme="minorHAnsi"/>
          <w:b w:val="0"/>
          <w:bCs w:val="0"/>
          <w:color w:val="000000" w:themeColor="text1"/>
          <w:sz w:val="20"/>
          <w:szCs w:val="20"/>
          <w:lang w:val="pl-PL"/>
        </w:rPr>
        <w:t>deep</w:t>
      </w:r>
      <w:proofErr w:type="spellEnd"/>
      <w:r w:rsidRPr="00EF6C03">
        <w:rPr>
          <w:rFonts w:asciiTheme="minorHAnsi" w:hAnsiTheme="minorHAnsi"/>
          <w:b w:val="0"/>
          <w:bCs w:val="0"/>
          <w:color w:val="000000" w:themeColor="text1"/>
          <w:sz w:val="20"/>
          <w:szCs w:val="20"/>
          <w:lang w:val="pl-PL"/>
        </w:rPr>
        <w:t xml:space="preserve"> learning </w:t>
      </w:r>
      <w:proofErr w:type="spellStart"/>
      <w:r w:rsidRPr="00EF6C03">
        <w:rPr>
          <w:rFonts w:asciiTheme="minorHAnsi" w:hAnsiTheme="minorHAnsi"/>
          <w:b w:val="0"/>
          <w:bCs w:val="0"/>
          <w:color w:val="000000" w:themeColor="text1"/>
          <w:sz w:val="20"/>
          <w:szCs w:val="20"/>
          <w:lang w:val="pl-PL"/>
        </w:rPr>
        <w:t>techniques</w:t>
      </w:r>
      <w:proofErr w:type="spellEnd"/>
      <w:r w:rsidRPr="00EF6C03">
        <w:rPr>
          <w:rFonts w:asciiTheme="minorHAnsi" w:hAnsiTheme="minorHAnsi"/>
          <w:b w:val="0"/>
          <w:bCs w:val="0"/>
          <w:color w:val="000000" w:themeColor="text1"/>
          <w:sz w:val="20"/>
          <w:szCs w:val="20"/>
          <w:lang w:val="pl-PL"/>
        </w:rPr>
        <w:t xml:space="preserve">. We </w:t>
      </w:r>
      <w:proofErr w:type="spellStart"/>
      <w:r w:rsidRPr="00EF6C03">
        <w:rPr>
          <w:rFonts w:asciiTheme="minorHAnsi" w:hAnsiTheme="minorHAnsi"/>
          <w:b w:val="0"/>
          <w:bCs w:val="0"/>
          <w:color w:val="000000" w:themeColor="text1"/>
          <w:sz w:val="20"/>
          <w:szCs w:val="20"/>
          <w:lang w:val="pl-PL"/>
        </w:rPr>
        <w:t>will</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evaluate</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its</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architecture</w:t>
      </w:r>
      <w:proofErr w:type="spellEnd"/>
      <w:r w:rsidRPr="00EF6C03">
        <w:rPr>
          <w:rFonts w:asciiTheme="minorHAnsi" w:hAnsiTheme="minorHAnsi"/>
          <w:b w:val="0"/>
          <w:bCs w:val="0"/>
          <w:color w:val="000000" w:themeColor="text1"/>
          <w:sz w:val="20"/>
          <w:szCs w:val="20"/>
          <w:lang w:val="pl-PL"/>
        </w:rPr>
        <w:t xml:space="preserve">, performance, and </w:t>
      </w:r>
      <w:proofErr w:type="spellStart"/>
      <w:r w:rsidRPr="00EF6C03">
        <w:rPr>
          <w:rFonts w:asciiTheme="minorHAnsi" w:hAnsiTheme="minorHAnsi"/>
          <w:b w:val="0"/>
          <w:bCs w:val="0"/>
          <w:color w:val="000000" w:themeColor="text1"/>
          <w:sz w:val="20"/>
          <w:szCs w:val="20"/>
          <w:lang w:val="pl-PL"/>
        </w:rPr>
        <w:t>limitations</w:t>
      </w:r>
      <w:proofErr w:type="spellEnd"/>
      <w:r w:rsidRPr="00EF6C03">
        <w:rPr>
          <w:rFonts w:asciiTheme="minorHAnsi" w:hAnsiTheme="minorHAnsi"/>
          <w:b w:val="0"/>
          <w:bCs w:val="0"/>
          <w:color w:val="000000" w:themeColor="text1"/>
          <w:sz w:val="20"/>
          <w:szCs w:val="20"/>
          <w:lang w:val="pl-PL"/>
        </w:rPr>
        <w:t xml:space="preserve"> in </w:t>
      </w:r>
      <w:proofErr w:type="spellStart"/>
      <w:r w:rsidRPr="00EF6C03">
        <w:rPr>
          <w:rFonts w:asciiTheme="minorHAnsi" w:hAnsiTheme="minorHAnsi"/>
          <w:b w:val="0"/>
          <w:bCs w:val="0"/>
          <w:color w:val="000000" w:themeColor="text1"/>
          <w:sz w:val="20"/>
          <w:szCs w:val="20"/>
          <w:lang w:val="pl-PL"/>
        </w:rPr>
        <w:t>comparison</w:t>
      </w:r>
      <w:proofErr w:type="spellEnd"/>
      <w:r w:rsidRPr="00EF6C03">
        <w:rPr>
          <w:rFonts w:asciiTheme="minorHAnsi" w:hAnsiTheme="minorHAnsi"/>
          <w:b w:val="0"/>
          <w:bCs w:val="0"/>
          <w:color w:val="000000" w:themeColor="text1"/>
          <w:sz w:val="20"/>
          <w:szCs w:val="20"/>
          <w:lang w:val="pl-PL"/>
        </w:rPr>
        <w:t xml:space="preserve"> to the </w:t>
      </w:r>
      <w:proofErr w:type="spellStart"/>
      <w:r w:rsidRPr="00EF6C03">
        <w:rPr>
          <w:rFonts w:asciiTheme="minorHAnsi" w:hAnsiTheme="minorHAnsi"/>
          <w:b w:val="0"/>
          <w:bCs w:val="0"/>
          <w:color w:val="000000" w:themeColor="text1"/>
          <w:sz w:val="20"/>
          <w:szCs w:val="20"/>
          <w:lang w:val="pl-PL"/>
        </w:rPr>
        <w:t>approach</w:t>
      </w:r>
      <w:proofErr w:type="spellEnd"/>
      <w:r w:rsidRPr="00EF6C03">
        <w:rPr>
          <w:rFonts w:asciiTheme="minorHAnsi" w:hAnsiTheme="minorHAnsi"/>
          <w:b w:val="0"/>
          <w:bCs w:val="0"/>
          <w:color w:val="000000" w:themeColor="text1"/>
          <w:sz w:val="20"/>
          <w:szCs w:val="20"/>
          <w:lang w:val="pl-PL"/>
        </w:rPr>
        <w:t xml:space="preserve"> we </w:t>
      </w:r>
      <w:proofErr w:type="spellStart"/>
      <w:r w:rsidRPr="00EF6C03">
        <w:rPr>
          <w:rFonts w:asciiTheme="minorHAnsi" w:hAnsiTheme="minorHAnsi"/>
          <w:b w:val="0"/>
          <w:bCs w:val="0"/>
          <w:color w:val="000000" w:themeColor="text1"/>
          <w:sz w:val="20"/>
          <w:szCs w:val="20"/>
          <w:lang w:val="pl-PL"/>
        </w:rPr>
        <w:t>are</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implementing</w:t>
      </w:r>
      <w:proofErr w:type="spellEnd"/>
      <w:r w:rsidRPr="00EF6C03">
        <w:rPr>
          <w:rFonts w:asciiTheme="minorHAnsi" w:hAnsiTheme="minorHAnsi"/>
          <w:b w:val="0"/>
          <w:bCs w:val="0"/>
          <w:color w:val="000000" w:themeColor="text1"/>
          <w:sz w:val="20"/>
          <w:szCs w:val="20"/>
          <w:lang w:val="pl-PL"/>
        </w:rPr>
        <w:t xml:space="preserve"> in </w:t>
      </w:r>
      <w:proofErr w:type="spellStart"/>
      <w:r w:rsidRPr="00EF6C03">
        <w:rPr>
          <w:rFonts w:asciiTheme="minorHAnsi" w:hAnsiTheme="minorHAnsi"/>
          <w:b w:val="0"/>
          <w:bCs w:val="0"/>
          <w:color w:val="000000" w:themeColor="text1"/>
          <w:sz w:val="20"/>
          <w:szCs w:val="20"/>
          <w:lang w:val="pl-PL"/>
        </w:rPr>
        <w:t>this</w:t>
      </w:r>
      <w:proofErr w:type="spellEnd"/>
      <w:r w:rsidRPr="00EF6C03">
        <w:rPr>
          <w:rFonts w:asciiTheme="minorHAnsi" w:hAnsiTheme="minorHAnsi"/>
          <w:b w:val="0"/>
          <w:bCs w:val="0"/>
          <w:color w:val="000000" w:themeColor="text1"/>
          <w:sz w:val="20"/>
          <w:szCs w:val="20"/>
          <w:lang w:val="pl-PL"/>
        </w:rPr>
        <w:t xml:space="preserve"> </w:t>
      </w:r>
      <w:proofErr w:type="spellStart"/>
      <w:r w:rsidRPr="00EF6C03">
        <w:rPr>
          <w:rFonts w:asciiTheme="minorHAnsi" w:hAnsiTheme="minorHAnsi"/>
          <w:b w:val="0"/>
          <w:bCs w:val="0"/>
          <w:color w:val="000000" w:themeColor="text1"/>
          <w:sz w:val="20"/>
          <w:szCs w:val="20"/>
          <w:lang w:val="pl-PL"/>
        </w:rPr>
        <w:t>project</w:t>
      </w:r>
      <w:proofErr w:type="spellEnd"/>
      <w:r w:rsidRPr="00EF6C03">
        <w:rPr>
          <w:rFonts w:asciiTheme="minorHAnsi" w:hAnsiTheme="minorHAnsi"/>
          <w:b w:val="0"/>
          <w:bCs w:val="0"/>
          <w:color w:val="000000" w:themeColor="text1"/>
          <w:sz w:val="20"/>
          <w:szCs w:val="20"/>
          <w:lang w:val="pl-PL"/>
        </w:rPr>
        <w:t>.</w:t>
      </w:r>
    </w:p>
    <w:p w14:paraId="5A53AD3C" w14:textId="0847A8CD" w:rsidR="0091745E" w:rsidRPr="00523CF1" w:rsidRDefault="0091745E" w:rsidP="00EF6C03">
      <w:pPr>
        <w:pStyle w:val="H1"/>
        <w:rPr>
          <w:rFonts w:asciiTheme="minorHAnsi" w:hAnsiTheme="minorHAnsi"/>
          <w:color w:val="4472C4" w:themeColor="accent1"/>
          <w:sz w:val="20"/>
          <w:szCs w:val="20"/>
        </w:rPr>
      </w:pPr>
      <w:r w:rsidRPr="00523CF1">
        <w:rPr>
          <w:rFonts w:asciiTheme="minorHAnsi" w:hAnsiTheme="minorHAnsi"/>
          <w:color w:val="4472C4" w:themeColor="accent1"/>
          <w:sz w:val="20"/>
          <w:szCs w:val="20"/>
        </w:rPr>
        <w:t>IV.</w:t>
      </w:r>
      <w:r w:rsidRPr="00523CF1">
        <w:rPr>
          <w:rFonts w:asciiTheme="minorHAnsi" w:eastAsia="MS Gothic" w:hAnsiTheme="minorHAnsi" w:cs="MS Gothic"/>
          <w:color w:val="4472C4" w:themeColor="accent1"/>
          <w:sz w:val="20"/>
          <w:szCs w:val="20"/>
        </w:rPr>
        <w:t> </w:t>
      </w:r>
      <w:r w:rsidR="008E4A98" w:rsidRPr="00523CF1">
        <w:rPr>
          <w:rFonts w:asciiTheme="minorHAnsi" w:hAnsiTheme="minorHAnsi"/>
          <w:color w:val="4472C4" w:themeColor="accent1"/>
          <w:sz w:val="20"/>
          <w:szCs w:val="20"/>
        </w:rPr>
        <w:t xml:space="preserve">VERIFICATION </w:t>
      </w:r>
    </w:p>
    <w:p w14:paraId="54BFAE66" w14:textId="23B18317" w:rsidR="007038A2" w:rsidRDefault="007038A2" w:rsidP="0091745E">
      <w:pPr>
        <w:pStyle w:val="PARAIndent"/>
        <w:rPr>
          <w:rFonts w:asciiTheme="minorHAnsi" w:hAnsiTheme="minorHAnsi"/>
        </w:rPr>
      </w:pPr>
    </w:p>
    <w:p w14:paraId="2E5A9CC5" w14:textId="77777777" w:rsidR="00EF6C03" w:rsidRPr="00EF6C03" w:rsidRDefault="00EF6C03" w:rsidP="00EF6C03">
      <w:pPr>
        <w:pStyle w:val="PARAIndent"/>
        <w:rPr>
          <w:rFonts w:asciiTheme="minorHAnsi" w:hAnsiTheme="minorHAnsi"/>
        </w:rPr>
      </w:pPr>
      <w:r w:rsidRPr="00EF6C03">
        <w:rPr>
          <w:rFonts w:asciiTheme="minorHAnsi" w:hAnsiTheme="minorHAnsi"/>
        </w:rPr>
        <w:t>To verify the effectiveness of the solution, we conducted several tests:</w:t>
      </w:r>
    </w:p>
    <w:p w14:paraId="653D1080" w14:textId="77777777" w:rsidR="00EF6C03" w:rsidRPr="00EF6C03" w:rsidRDefault="00EF6C03" w:rsidP="00EF6C03">
      <w:pPr>
        <w:pStyle w:val="PARAIndent"/>
        <w:rPr>
          <w:rFonts w:asciiTheme="minorHAnsi" w:hAnsiTheme="minorHAnsi"/>
        </w:rPr>
      </w:pPr>
    </w:p>
    <w:p w14:paraId="72AEDDA8" w14:textId="722F14CF" w:rsidR="00EF6C03" w:rsidRPr="00EF6C03" w:rsidRDefault="00EF6C03" w:rsidP="000A15BA">
      <w:pPr>
        <w:pStyle w:val="PARAIndent"/>
        <w:numPr>
          <w:ilvl w:val="0"/>
          <w:numId w:val="29"/>
        </w:numPr>
        <w:rPr>
          <w:rFonts w:asciiTheme="minorHAnsi" w:hAnsiTheme="minorHAnsi"/>
        </w:rPr>
      </w:pPr>
      <w:r w:rsidRPr="00EF6C03">
        <w:rPr>
          <w:rFonts w:asciiTheme="minorHAnsi" w:hAnsiTheme="minorHAnsi"/>
        </w:rPr>
        <w:t xml:space="preserve">Performance </w:t>
      </w:r>
      <w:r w:rsidR="000A15BA">
        <w:rPr>
          <w:rFonts w:asciiTheme="minorHAnsi" w:hAnsiTheme="minorHAnsi"/>
        </w:rPr>
        <w:t>m</w:t>
      </w:r>
      <w:r w:rsidRPr="00EF6C03">
        <w:rPr>
          <w:rFonts w:asciiTheme="minorHAnsi" w:hAnsiTheme="minorHAnsi"/>
        </w:rPr>
        <w:t>etrics: word error rate (WER) and the time it took for each model to process the audio</w:t>
      </w:r>
      <w:r w:rsidR="000A15BA">
        <w:rPr>
          <w:rFonts w:asciiTheme="minorHAnsi" w:hAnsiTheme="minorHAnsi"/>
        </w:rPr>
        <w:t>,</w:t>
      </w:r>
    </w:p>
    <w:p w14:paraId="397A6A19" w14:textId="6489F3DF" w:rsidR="00EF6C03" w:rsidRPr="00EF6C03" w:rsidRDefault="00EF6C03" w:rsidP="000A15BA">
      <w:pPr>
        <w:pStyle w:val="PARAIndent"/>
        <w:numPr>
          <w:ilvl w:val="0"/>
          <w:numId w:val="29"/>
        </w:numPr>
        <w:rPr>
          <w:rFonts w:asciiTheme="minorHAnsi" w:hAnsiTheme="minorHAnsi"/>
        </w:rPr>
      </w:pPr>
      <w:r w:rsidRPr="00EF6C03">
        <w:rPr>
          <w:rFonts w:asciiTheme="minorHAnsi" w:hAnsiTheme="minorHAnsi"/>
        </w:rPr>
        <w:t xml:space="preserve">Key </w:t>
      </w:r>
      <w:r w:rsidR="000A15BA">
        <w:rPr>
          <w:rFonts w:asciiTheme="minorHAnsi" w:hAnsiTheme="minorHAnsi"/>
        </w:rPr>
        <w:t>s</w:t>
      </w:r>
      <w:r w:rsidRPr="00EF6C03">
        <w:rPr>
          <w:rFonts w:asciiTheme="minorHAnsi" w:hAnsiTheme="minorHAnsi"/>
        </w:rPr>
        <w:t xml:space="preserve">cenarios: </w:t>
      </w:r>
      <w:r w:rsidR="000A15BA">
        <w:rPr>
          <w:rFonts w:asciiTheme="minorHAnsi" w:hAnsiTheme="minorHAnsi"/>
        </w:rPr>
        <w:t>s</w:t>
      </w:r>
      <w:r w:rsidRPr="00EF6C03">
        <w:rPr>
          <w:rFonts w:asciiTheme="minorHAnsi" w:hAnsiTheme="minorHAnsi"/>
        </w:rPr>
        <w:t>cenarios such as clear speech, noisy environments, diverse accents</w:t>
      </w:r>
      <w:r w:rsidR="000A15BA">
        <w:rPr>
          <w:rFonts w:asciiTheme="minorHAnsi" w:hAnsiTheme="minorHAnsi"/>
        </w:rPr>
        <w:t>,</w:t>
      </w:r>
    </w:p>
    <w:p w14:paraId="2845027F" w14:textId="3BAEDD1D" w:rsidR="00EF6C03" w:rsidRPr="00EF6C03" w:rsidRDefault="00EF6C03" w:rsidP="000A15BA">
      <w:pPr>
        <w:pStyle w:val="PARAIndent"/>
        <w:numPr>
          <w:ilvl w:val="0"/>
          <w:numId w:val="29"/>
        </w:numPr>
        <w:rPr>
          <w:rFonts w:asciiTheme="minorHAnsi" w:hAnsiTheme="minorHAnsi"/>
        </w:rPr>
      </w:pPr>
      <w:r w:rsidRPr="00EF6C03">
        <w:rPr>
          <w:rFonts w:asciiTheme="minorHAnsi" w:hAnsiTheme="minorHAnsi"/>
        </w:rPr>
        <w:t>Validation: comparing the models' transcriptions with a manually created t</w:t>
      </w:r>
      <w:r w:rsidR="000A15BA">
        <w:rPr>
          <w:rFonts w:asciiTheme="minorHAnsi" w:hAnsiTheme="minorHAnsi"/>
        </w:rPr>
        <w:t>ranslation,</w:t>
      </w:r>
    </w:p>
    <w:p w14:paraId="50561123" w14:textId="169A6203" w:rsidR="00EF6C03" w:rsidRDefault="00EF6C03" w:rsidP="000A15BA">
      <w:pPr>
        <w:pStyle w:val="PARAIndent"/>
        <w:numPr>
          <w:ilvl w:val="0"/>
          <w:numId w:val="29"/>
        </w:numPr>
        <w:rPr>
          <w:rFonts w:asciiTheme="minorHAnsi" w:hAnsiTheme="minorHAnsi"/>
        </w:rPr>
      </w:pPr>
      <w:r w:rsidRPr="00EF6C03">
        <w:rPr>
          <w:rFonts w:asciiTheme="minorHAnsi" w:hAnsiTheme="minorHAnsi"/>
        </w:rPr>
        <w:t>Plots of WER vs. time for each model</w:t>
      </w:r>
      <w:r w:rsidR="000A15BA">
        <w:rPr>
          <w:rFonts w:asciiTheme="minorHAnsi" w:hAnsiTheme="minorHAnsi"/>
        </w:rPr>
        <w:t>/</w:t>
      </w:r>
      <w:r w:rsidRPr="00EF6C03">
        <w:rPr>
          <w:rFonts w:asciiTheme="minorHAnsi" w:hAnsiTheme="minorHAnsi"/>
        </w:rPr>
        <w:t xml:space="preserve"> accuracy plots across different scenarios </w:t>
      </w:r>
      <w:r w:rsidR="000A15BA">
        <w:rPr>
          <w:rFonts w:asciiTheme="minorHAnsi" w:hAnsiTheme="minorHAnsi"/>
        </w:rPr>
        <w:t>(</w:t>
      </w:r>
      <w:r w:rsidRPr="00EF6C03">
        <w:rPr>
          <w:rFonts w:asciiTheme="minorHAnsi" w:hAnsiTheme="minorHAnsi"/>
        </w:rPr>
        <w:t>help</w:t>
      </w:r>
      <w:r w:rsidR="000A15BA">
        <w:rPr>
          <w:rFonts w:asciiTheme="minorHAnsi" w:hAnsiTheme="minorHAnsi"/>
        </w:rPr>
        <w:t xml:space="preserve">s to </w:t>
      </w:r>
      <w:r w:rsidRPr="00EF6C03">
        <w:rPr>
          <w:rFonts w:asciiTheme="minorHAnsi" w:hAnsiTheme="minorHAnsi"/>
        </w:rPr>
        <w:t>illustrate the performance differences</w:t>
      </w:r>
      <w:r w:rsidR="000A15BA">
        <w:rPr>
          <w:rFonts w:asciiTheme="minorHAnsi" w:hAnsiTheme="minorHAnsi"/>
        </w:rPr>
        <w:t>)</w:t>
      </w:r>
    </w:p>
    <w:p w14:paraId="04EDD209" w14:textId="77777777" w:rsidR="00EF6C03" w:rsidRDefault="00EF6C03" w:rsidP="0091745E">
      <w:pPr>
        <w:pStyle w:val="PARAIndent"/>
        <w:rPr>
          <w:rFonts w:asciiTheme="minorHAnsi" w:hAnsiTheme="minorHAnsi"/>
        </w:rPr>
      </w:pPr>
    </w:p>
    <w:p w14:paraId="26060081" w14:textId="6E58F090" w:rsidR="007038A2" w:rsidRPr="00523CF1" w:rsidRDefault="007038A2" w:rsidP="00523CF1">
      <w:pPr>
        <w:pStyle w:val="PARAIndent"/>
        <w:ind w:firstLine="0"/>
        <w:rPr>
          <w:rFonts w:asciiTheme="minorHAnsi" w:hAnsiTheme="minorHAnsi"/>
          <w:color w:val="4472C4" w:themeColor="accent1"/>
        </w:rPr>
      </w:pPr>
      <w:r w:rsidRPr="00523CF1">
        <w:rPr>
          <w:rFonts w:asciiTheme="minorHAnsi" w:hAnsiTheme="minorHAnsi"/>
          <w:b/>
          <w:color w:val="4472C4" w:themeColor="accent1"/>
        </w:rPr>
        <w:t>V</w:t>
      </w:r>
      <w:r w:rsidR="00D0479B" w:rsidRPr="00523CF1">
        <w:rPr>
          <w:rFonts w:asciiTheme="minorHAnsi" w:hAnsiTheme="minorHAnsi"/>
          <w:b/>
          <w:color w:val="4472C4" w:themeColor="accent1"/>
        </w:rPr>
        <w:t>. LIFE CYCLE ANALYSIS.</w:t>
      </w:r>
    </w:p>
    <w:p w14:paraId="4B3FBA79" w14:textId="25A2FEFD" w:rsidR="008644B6" w:rsidRPr="008644B6" w:rsidRDefault="008644B6" w:rsidP="008644B6">
      <w:pPr>
        <w:pStyle w:val="PARAIndent"/>
        <w:rPr>
          <w:rFonts w:asciiTheme="minorHAnsi" w:hAnsiTheme="minorHAnsi"/>
        </w:rPr>
      </w:pPr>
      <w:r w:rsidRPr="008644B6">
        <w:rPr>
          <w:rFonts w:asciiTheme="minorHAnsi" w:hAnsiTheme="minorHAnsi"/>
        </w:rPr>
        <w:t>The LCA consists of the materials, energy consumption, and environmental impacts involved throughout the lifecycle of the speech-to-speech translation system:</w:t>
      </w:r>
    </w:p>
    <w:p w14:paraId="66E184BA" w14:textId="77777777" w:rsidR="008644B6" w:rsidRDefault="008644B6" w:rsidP="008644B6">
      <w:pPr>
        <w:pStyle w:val="PARAIndent"/>
        <w:rPr>
          <w:rFonts w:asciiTheme="minorHAnsi" w:hAnsiTheme="minorHAnsi"/>
        </w:rPr>
      </w:pPr>
    </w:p>
    <w:p w14:paraId="3A7DE2EE" w14:textId="517A6E9C" w:rsidR="00B34264" w:rsidRPr="008644B6" w:rsidRDefault="00B34264" w:rsidP="00B34264">
      <w:pPr>
        <w:pStyle w:val="PARAIndent"/>
        <w:ind w:firstLine="0"/>
        <w:jc w:val="left"/>
        <w:rPr>
          <w:rFonts w:asciiTheme="minorHAnsi" w:hAnsiTheme="minorHAnsi"/>
        </w:rPr>
      </w:pPr>
      <w:r>
        <w:rPr>
          <w:rFonts w:asciiTheme="minorHAnsi" w:hAnsiTheme="minorHAnsi"/>
        </w:rPr>
        <w:t>Short comments on each stage:</w:t>
      </w:r>
    </w:p>
    <w:p w14:paraId="0C0CF198" w14:textId="77777777" w:rsidR="00B34264" w:rsidRDefault="00B34264" w:rsidP="00B34264">
      <w:pPr>
        <w:pStyle w:val="PARAIndent"/>
        <w:jc w:val="left"/>
        <w:rPr>
          <w:rFonts w:asciiTheme="minorHAnsi" w:hAnsiTheme="minorHAnsi"/>
        </w:rPr>
      </w:pPr>
    </w:p>
    <w:p w14:paraId="4A887146" w14:textId="79919E0B" w:rsidR="008644B6" w:rsidRPr="008644B6" w:rsidRDefault="00B34264" w:rsidP="00B34264">
      <w:pPr>
        <w:pStyle w:val="PARAIndent"/>
        <w:ind w:firstLine="0"/>
        <w:jc w:val="left"/>
        <w:rPr>
          <w:rFonts w:asciiTheme="minorHAnsi" w:hAnsiTheme="minorHAnsi"/>
        </w:rPr>
      </w:pPr>
      <w:r>
        <w:rPr>
          <w:rFonts w:asciiTheme="minorHAnsi" w:hAnsiTheme="minorHAnsi"/>
        </w:rPr>
        <w:t xml:space="preserve">A. </w:t>
      </w:r>
      <w:r w:rsidR="008644B6" w:rsidRPr="008644B6">
        <w:rPr>
          <w:rFonts w:asciiTheme="minorHAnsi" w:hAnsiTheme="minorHAnsi"/>
        </w:rPr>
        <w:t xml:space="preserve">Hardware </w:t>
      </w:r>
      <w:r w:rsidRPr="008644B6">
        <w:rPr>
          <w:rFonts w:asciiTheme="minorHAnsi" w:hAnsiTheme="minorHAnsi"/>
        </w:rPr>
        <w:t>re</w:t>
      </w:r>
      <w:r w:rsidR="008644B6" w:rsidRPr="008644B6">
        <w:rPr>
          <w:rFonts w:asciiTheme="minorHAnsi" w:hAnsiTheme="minorHAnsi"/>
        </w:rPr>
        <w:t>quirements:</w:t>
      </w:r>
    </w:p>
    <w:p w14:paraId="34A06B56" w14:textId="025161FC" w:rsidR="008644B6" w:rsidRDefault="00B34264" w:rsidP="00B34264">
      <w:pPr>
        <w:pStyle w:val="PARAIndent"/>
        <w:ind w:firstLine="0"/>
        <w:jc w:val="left"/>
        <w:rPr>
          <w:rFonts w:asciiTheme="minorHAnsi" w:hAnsiTheme="minorHAnsi"/>
        </w:rPr>
      </w:pPr>
      <w:r w:rsidRPr="008644B6">
        <w:rPr>
          <w:rFonts w:asciiTheme="minorHAnsi" w:hAnsiTheme="minorHAnsi"/>
        </w:rPr>
        <w:t>computational power</w:t>
      </w:r>
      <w:r>
        <w:rPr>
          <w:rFonts w:asciiTheme="minorHAnsi" w:hAnsiTheme="minorHAnsi"/>
        </w:rPr>
        <w:t xml:space="preserve">, </w:t>
      </w:r>
      <w:r w:rsidRPr="008644B6">
        <w:rPr>
          <w:rFonts w:asciiTheme="minorHAnsi" w:hAnsiTheme="minorHAnsi"/>
        </w:rPr>
        <w:t>energy consumption</w:t>
      </w:r>
      <w:r>
        <w:rPr>
          <w:rFonts w:asciiTheme="minorHAnsi" w:hAnsiTheme="minorHAnsi"/>
        </w:rPr>
        <w:t xml:space="preserve">, </w:t>
      </w:r>
      <w:r w:rsidRPr="008644B6">
        <w:rPr>
          <w:rFonts w:asciiTheme="minorHAnsi" w:hAnsiTheme="minorHAnsi"/>
        </w:rPr>
        <w:t>data storage</w:t>
      </w:r>
    </w:p>
    <w:p w14:paraId="438EC590" w14:textId="77777777" w:rsidR="00B34264" w:rsidRDefault="00B34264" w:rsidP="00B34264">
      <w:pPr>
        <w:pStyle w:val="PARAIndent"/>
        <w:ind w:firstLine="0"/>
        <w:jc w:val="left"/>
        <w:rPr>
          <w:rFonts w:asciiTheme="minorHAnsi" w:hAnsiTheme="minorHAnsi"/>
        </w:rPr>
      </w:pPr>
    </w:p>
    <w:p w14:paraId="5959BB18" w14:textId="4245B2D8" w:rsidR="008644B6" w:rsidRPr="008644B6" w:rsidRDefault="00B34264" w:rsidP="00B34264">
      <w:pPr>
        <w:pStyle w:val="PARAIndent"/>
        <w:ind w:firstLine="0"/>
        <w:jc w:val="left"/>
        <w:rPr>
          <w:rFonts w:asciiTheme="minorHAnsi" w:hAnsiTheme="minorHAnsi"/>
        </w:rPr>
      </w:pPr>
      <w:r>
        <w:rPr>
          <w:rFonts w:asciiTheme="minorHAnsi" w:hAnsiTheme="minorHAnsi"/>
        </w:rPr>
        <w:t>B</w:t>
      </w:r>
      <w:r>
        <w:rPr>
          <w:rFonts w:asciiTheme="minorHAnsi" w:hAnsiTheme="minorHAnsi"/>
        </w:rPr>
        <w:t xml:space="preserve">. </w:t>
      </w:r>
      <w:r w:rsidR="008644B6" w:rsidRPr="008644B6">
        <w:rPr>
          <w:rFonts w:asciiTheme="minorHAnsi" w:hAnsiTheme="minorHAnsi"/>
        </w:rPr>
        <w:t xml:space="preserve">Software </w:t>
      </w:r>
      <w:r w:rsidRPr="008644B6">
        <w:rPr>
          <w:rFonts w:asciiTheme="minorHAnsi" w:hAnsiTheme="minorHAnsi"/>
        </w:rPr>
        <w:t>de</w:t>
      </w:r>
      <w:r w:rsidR="008644B6" w:rsidRPr="008644B6">
        <w:rPr>
          <w:rFonts w:asciiTheme="minorHAnsi" w:hAnsiTheme="minorHAnsi"/>
        </w:rPr>
        <w:t>velopment:</w:t>
      </w:r>
    </w:p>
    <w:p w14:paraId="3E0762F3" w14:textId="285FE979" w:rsidR="008644B6" w:rsidRDefault="00B34264" w:rsidP="00B34264">
      <w:pPr>
        <w:pStyle w:val="PARAIndent"/>
        <w:ind w:firstLine="0"/>
        <w:jc w:val="left"/>
        <w:rPr>
          <w:rFonts w:asciiTheme="minorHAnsi" w:hAnsiTheme="minorHAnsi"/>
        </w:rPr>
      </w:pPr>
      <w:r w:rsidRPr="008644B6">
        <w:rPr>
          <w:rFonts w:asciiTheme="minorHAnsi" w:hAnsiTheme="minorHAnsi"/>
        </w:rPr>
        <w:t>training data</w:t>
      </w:r>
      <w:r>
        <w:rPr>
          <w:rFonts w:asciiTheme="minorHAnsi" w:hAnsiTheme="minorHAnsi"/>
        </w:rPr>
        <w:t xml:space="preserve">, </w:t>
      </w:r>
      <w:r w:rsidRPr="008644B6">
        <w:rPr>
          <w:rFonts w:asciiTheme="minorHAnsi" w:hAnsiTheme="minorHAnsi"/>
        </w:rPr>
        <w:t>model training</w:t>
      </w:r>
      <w:r>
        <w:rPr>
          <w:rFonts w:asciiTheme="minorHAnsi" w:hAnsiTheme="minorHAnsi"/>
        </w:rPr>
        <w:t xml:space="preserve">, </w:t>
      </w:r>
      <w:r w:rsidRPr="008644B6">
        <w:rPr>
          <w:rFonts w:asciiTheme="minorHAnsi" w:hAnsiTheme="minorHAnsi"/>
        </w:rPr>
        <w:t>deployment</w:t>
      </w:r>
    </w:p>
    <w:p w14:paraId="1DBF1826" w14:textId="77777777" w:rsidR="008644B6" w:rsidRPr="008644B6" w:rsidRDefault="008644B6" w:rsidP="00B34264">
      <w:pPr>
        <w:pStyle w:val="PARAIndent"/>
        <w:jc w:val="left"/>
        <w:rPr>
          <w:rFonts w:asciiTheme="minorHAnsi" w:hAnsiTheme="minorHAnsi"/>
        </w:rPr>
      </w:pPr>
    </w:p>
    <w:p w14:paraId="1ECD2C48" w14:textId="14B9F7F9" w:rsidR="008644B6" w:rsidRPr="008644B6" w:rsidRDefault="00B34264" w:rsidP="00B34264">
      <w:pPr>
        <w:pStyle w:val="PARAIndent"/>
        <w:ind w:firstLine="0"/>
        <w:jc w:val="left"/>
        <w:rPr>
          <w:rFonts w:asciiTheme="minorHAnsi" w:hAnsiTheme="minorHAnsi"/>
        </w:rPr>
      </w:pPr>
      <w:r>
        <w:rPr>
          <w:rFonts w:asciiTheme="minorHAnsi" w:hAnsiTheme="minorHAnsi"/>
        </w:rPr>
        <w:t xml:space="preserve">C. </w:t>
      </w:r>
      <w:r w:rsidR="008644B6" w:rsidRPr="008644B6">
        <w:rPr>
          <w:rFonts w:asciiTheme="minorHAnsi" w:hAnsiTheme="minorHAnsi"/>
        </w:rPr>
        <w:t xml:space="preserve">Impact </w:t>
      </w:r>
      <w:r w:rsidRPr="008644B6">
        <w:rPr>
          <w:rFonts w:asciiTheme="minorHAnsi" w:hAnsiTheme="minorHAnsi"/>
        </w:rPr>
        <w:t>assessment methods</w:t>
      </w:r>
    </w:p>
    <w:p w14:paraId="69A01FBA" w14:textId="52799515" w:rsidR="008644B6" w:rsidRPr="008644B6" w:rsidRDefault="00B34264" w:rsidP="00B34264">
      <w:pPr>
        <w:pStyle w:val="PARAIndent"/>
        <w:ind w:firstLine="0"/>
        <w:jc w:val="left"/>
        <w:rPr>
          <w:rFonts w:asciiTheme="minorHAnsi" w:hAnsiTheme="minorHAnsi"/>
        </w:rPr>
      </w:pPr>
      <w:r w:rsidRPr="008644B6">
        <w:rPr>
          <w:rFonts w:asciiTheme="minorHAnsi" w:hAnsiTheme="minorHAnsi"/>
        </w:rPr>
        <w:t>energy consumption</w:t>
      </w:r>
      <w:r>
        <w:rPr>
          <w:rFonts w:asciiTheme="minorHAnsi" w:hAnsiTheme="minorHAnsi"/>
        </w:rPr>
        <w:t>,</w:t>
      </w:r>
    </w:p>
    <w:p w14:paraId="1566CBD6" w14:textId="4C0E0F9B" w:rsidR="008644B6" w:rsidRPr="008644B6" w:rsidRDefault="00B34264" w:rsidP="00B34264">
      <w:pPr>
        <w:pStyle w:val="PARAIndent"/>
        <w:ind w:firstLine="0"/>
        <w:jc w:val="left"/>
        <w:rPr>
          <w:rFonts w:asciiTheme="minorHAnsi" w:hAnsiTheme="minorHAnsi"/>
        </w:rPr>
      </w:pPr>
      <w:r w:rsidRPr="008644B6">
        <w:rPr>
          <w:rFonts w:asciiTheme="minorHAnsi" w:hAnsiTheme="minorHAnsi"/>
        </w:rPr>
        <w:t>resource</w:t>
      </w:r>
      <w:r>
        <w:rPr>
          <w:rFonts w:asciiTheme="minorHAnsi" w:hAnsiTheme="minorHAnsi"/>
        </w:rPr>
        <w:t>s</w:t>
      </w:r>
      <w:r w:rsidRPr="008644B6">
        <w:rPr>
          <w:rFonts w:asciiTheme="minorHAnsi" w:hAnsiTheme="minorHAnsi"/>
        </w:rPr>
        <w:t xml:space="preserve"> usage</w:t>
      </w:r>
    </w:p>
    <w:p w14:paraId="35033C82" w14:textId="17203782" w:rsidR="00B34264" w:rsidRPr="008644B6" w:rsidRDefault="00B34264" w:rsidP="00B34264">
      <w:pPr>
        <w:pStyle w:val="PARAIndent"/>
        <w:ind w:firstLine="0"/>
        <w:jc w:val="left"/>
        <w:rPr>
          <w:rFonts w:asciiTheme="minorHAnsi" w:hAnsiTheme="minorHAnsi"/>
        </w:rPr>
      </w:pPr>
    </w:p>
    <w:p w14:paraId="19945A39" w14:textId="66C42FFB" w:rsidR="008644B6" w:rsidRDefault="00B34264" w:rsidP="00B34264">
      <w:pPr>
        <w:pStyle w:val="PARAIndent"/>
        <w:ind w:firstLine="0"/>
        <w:jc w:val="left"/>
        <w:rPr>
          <w:rFonts w:asciiTheme="minorHAnsi" w:hAnsiTheme="minorHAnsi"/>
        </w:rPr>
      </w:pPr>
      <w:r>
        <w:rPr>
          <w:rFonts w:asciiTheme="minorHAnsi" w:hAnsiTheme="minorHAnsi"/>
        </w:rPr>
        <w:t>D</w:t>
      </w:r>
      <w:r>
        <w:rPr>
          <w:rFonts w:asciiTheme="minorHAnsi" w:hAnsiTheme="minorHAnsi"/>
        </w:rPr>
        <w:t xml:space="preserve">. </w:t>
      </w:r>
      <w:r w:rsidR="008644B6" w:rsidRPr="008644B6">
        <w:rPr>
          <w:rFonts w:asciiTheme="minorHAnsi" w:hAnsiTheme="minorHAnsi"/>
        </w:rPr>
        <w:t xml:space="preserve">Interpretation of </w:t>
      </w:r>
      <w:r w:rsidRPr="008644B6">
        <w:rPr>
          <w:rFonts w:asciiTheme="minorHAnsi" w:hAnsiTheme="minorHAnsi"/>
        </w:rPr>
        <w:t>resu</w:t>
      </w:r>
      <w:r w:rsidR="008644B6" w:rsidRPr="008644B6">
        <w:rPr>
          <w:rFonts w:asciiTheme="minorHAnsi" w:hAnsiTheme="minorHAnsi"/>
        </w:rPr>
        <w:t>lts</w:t>
      </w:r>
    </w:p>
    <w:p w14:paraId="584DC1A1" w14:textId="0289A761" w:rsidR="008644B6" w:rsidRPr="008644B6" w:rsidRDefault="00B34264" w:rsidP="00B34264">
      <w:pPr>
        <w:pStyle w:val="PARAIndent"/>
        <w:ind w:firstLine="0"/>
        <w:jc w:val="left"/>
        <w:rPr>
          <w:rFonts w:asciiTheme="minorHAnsi" w:hAnsiTheme="minorHAnsi"/>
        </w:rPr>
      </w:pPr>
      <w:r w:rsidRPr="008644B6">
        <w:rPr>
          <w:rFonts w:asciiTheme="minorHAnsi" w:hAnsiTheme="minorHAnsi"/>
        </w:rPr>
        <w:t>recommendations</w:t>
      </w:r>
    </w:p>
    <w:p w14:paraId="655B4FDF" w14:textId="3388695C" w:rsidR="008644B6" w:rsidRPr="008644B6" w:rsidRDefault="00B34264" w:rsidP="00B34264">
      <w:pPr>
        <w:pStyle w:val="PARAIndent"/>
        <w:ind w:firstLine="0"/>
        <w:jc w:val="left"/>
        <w:rPr>
          <w:rFonts w:asciiTheme="minorHAnsi" w:hAnsiTheme="minorHAnsi"/>
        </w:rPr>
      </w:pPr>
      <w:r w:rsidRPr="008644B6">
        <w:rPr>
          <w:rFonts w:asciiTheme="minorHAnsi" w:hAnsiTheme="minorHAnsi"/>
        </w:rPr>
        <w:t>limitations</w:t>
      </w:r>
    </w:p>
    <w:p w14:paraId="394162F5" w14:textId="1C2F1C97" w:rsidR="00D0479B" w:rsidRDefault="00D0479B" w:rsidP="0091745E">
      <w:pPr>
        <w:pStyle w:val="PARAIndent"/>
        <w:rPr>
          <w:rFonts w:asciiTheme="minorHAnsi" w:hAnsiTheme="minorHAnsi"/>
        </w:rPr>
      </w:pPr>
    </w:p>
    <w:p w14:paraId="5A931996" w14:textId="6B5D9858" w:rsidR="00D0479B" w:rsidRDefault="00D0479B" w:rsidP="00523CF1">
      <w:pPr>
        <w:pStyle w:val="PARAIndent"/>
        <w:ind w:firstLine="0"/>
        <w:rPr>
          <w:rFonts w:asciiTheme="minorHAnsi" w:hAnsiTheme="minorHAnsi"/>
          <w:b/>
          <w:color w:val="4472C4" w:themeColor="accent1"/>
        </w:rPr>
      </w:pPr>
      <w:r w:rsidRPr="00523CF1">
        <w:rPr>
          <w:rFonts w:asciiTheme="minorHAnsi" w:hAnsiTheme="minorHAnsi"/>
          <w:b/>
          <w:color w:val="4472C4" w:themeColor="accent1"/>
        </w:rPr>
        <w:t xml:space="preserve">VI. </w:t>
      </w:r>
      <w:r w:rsidR="00573B27">
        <w:rPr>
          <w:rFonts w:asciiTheme="minorHAnsi" w:hAnsiTheme="minorHAnsi"/>
          <w:b/>
          <w:color w:val="4472C4" w:themeColor="accent1"/>
        </w:rPr>
        <w:t xml:space="preserve">LEGAL ASPECTS AND </w:t>
      </w:r>
      <w:r w:rsidRPr="00523CF1">
        <w:rPr>
          <w:rFonts w:asciiTheme="minorHAnsi" w:hAnsiTheme="minorHAnsi"/>
          <w:b/>
          <w:color w:val="4472C4" w:themeColor="accent1"/>
        </w:rPr>
        <w:t>PROTECTION OF INTELLECTUAL PROPERTIES</w:t>
      </w:r>
    </w:p>
    <w:p w14:paraId="70EFAF44" w14:textId="2F48A43C" w:rsidR="00EF6C03" w:rsidRDefault="00EF6C03" w:rsidP="00EF6C03">
      <w:pPr>
        <w:pStyle w:val="H1"/>
        <w:rPr>
          <w:rFonts w:asciiTheme="minorHAnsi" w:hAnsiTheme="minorHAnsi" w:cs="TimesLTStd-Roman"/>
          <w:b w:val="0"/>
          <w:bCs w:val="0"/>
          <w:color w:val="000000" w:themeColor="text1"/>
          <w:spacing w:val="-2"/>
          <w:sz w:val="20"/>
          <w:szCs w:val="20"/>
          <w:lang w:val="pl-PL"/>
        </w:rPr>
      </w:pPr>
      <w:r w:rsidRPr="00EF6C03">
        <w:rPr>
          <w:rFonts w:asciiTheme="minorHAnsi" w:hAnsiTheme="minorHAnsi" w:cs="TimesLTStd-Roman"/>
          <w:b w:val="0"/>
          <w:bCs w:val="0"/>
          <w:color w:val="000000" w:themeColor="text1"/>
          <w:spacing w:val="-2"/>
          <w:sz w:val="20"/>
          <w:szCs w:val="20"/>
          <w:lang w:val="pl-PL"/>
        </w:rPr>
        <w:lastRenderedPageBreak/>
        <w:t xml:space="preserve">The </w:t>
      </w:r>
      <w:proofErr w:type="spellStart"/>
      <w:r w:rsidRPr="00EF6C03">
        <w:rPr>
          <w:rFonts w:asciiTheme="minorHAnsi" w:hAnsiTheme="minorHAnsi" w:cs="TimesLTStd-Roman"/>
          <w:b w:val="0"/>
          <w:bCs w:val="0"/>
          <w:color w:val="000000" w:themeColor="text1"/>
          <w:spacing w:val="-2"/>
          <w:sz w:val="20"/>
          <w:szCs w:val="20"/>
          <w:lang w:val="pl-PL"/>
        </w:rPr>
        <w:t>project</w:t>
      </w:r>
      <w:proofErr w:type="spellEnd"/>
      <w:r w:rsidRPr="00EF6C03">
        <w:rPr>
          <w:rFonts w:asciiTheme="minorHAnsi" w:hAnsiTheme="minorHAnsi" w:cs="TimesLTStd-Roman"/>
          <w:b w:val="0"/>
          <w:bCs w:val="0"/>
          <w:color w:val="000000" w:themeColor="text1"/>
          <w:spacing w:val="-2"/>
          <w:sz w:val="20"/>
          <w:szCs w:val="20"/>
          <w:lang w:val="pl-PL"/>
        </w:rPr>
        <w:t xml:space="preserve"> </w:t>
      </w:r>
      <w:proofErr w:type="spellStart"/>
      <w:r w:rsidRPr="00EF6C03">
        <w:rPr>
          <w:rFonts w:asciiTheme="minorHAnsi" w:hAnsiTheme="minorHAnsi" w:cs="TimesLTStd-Roman"/>
          <w:b w:val="0"/>
          <w:bCs w:val="0"/>
          <w:color w:val="000000" w:themeColor="text1"/>
          <w:spacing w:val="-2"/>
          <w:sz w:val="20"/>
          <w:szCs w:val="20"/>
          <w:lang w:val="pl-PL"/>
        </w:rPr>
        <w:t>uses</w:t>
      </w:r>
      <w:proofErr w:type="spellEnd"/>
      <w:r w:rsidRPr="00EF6C03">
        <w:rPr>
          <w:rFonts w:asciiTheme="minorHAnsi" w:hAnsiTheme="minorHAnsi" w:cs="TimesLTStd-Roman"/>
          <w:b w:val="0"/>
          <w:bCs w:val="0"/>
          <w:color w:val="000000" w:themeColor="text1"/>
          <w:spacing w:val="-2"/>
          <w:sz w:val="20"/>
          <w:szCs w:val="20"/>
          <w:lang w:val="pl-PL"/>
        </w:rPr>
        <w:t xml:space="preserve"> </w:t>
      </w:r>
      <w:proofErr w:type="spellStart"/>
      <w:r w:rsidRPr="00EF6C03">
        <w:rPr>
          <w:rFonts w:asciiTheme="minorHAnsi" w:hAnsiTheme="minorHAnsi" w:cs="TimesLTStd-Roman"/>
          <w:b w:val="0"/>
          <w:bCs w:val="0"/>
          <w:color w:val="000000" w:themeColor="text1"/>
          <w:spacing w:val="-2"/>
          <w:sz w:val="20"/>
          <w:szCs w:val="20"/>
          <w:lang w:val="pl-PL"/>
        </w:rPr>
        <w:t>existing</w:t>
      </w:r>
      <w:proofErr w:type="spellEnd"/>
      <w:r w:rsidRPr="00EF6C03">
        <w:rPr>
          <w:rFonts w:asciiTheme="minorHAnsi" w:hAnsiTheme="minorHAnsi" w:cs="TimesLTStd-Roman"/>
          <w:b w:val="0"/>
          <w:bCs w:val="0"/>
          <w:color w:val="000000" w:themeColor="text1"/>
          <w:spacing w:val="-2"/>
          <w:sz w:val="20"/>
          <w:szCs w:val="20"/>
          <w:lang w:val="pl-PL"/>
        </w:rPr>
        <w:t xml:space="preserve"> </w:t>
      </w:r>
      <w:proofErr w:type="spellStart"/>
      <w:r w:rsidRPr="00EF6C03">
        <w:rPr>
          <w:rFonts w:asciiTheme="minorHAnsi" w:hAnsiTheme="minorHAnsi" w:cs="TimesLTStd-Roman"/>
          <w:b w:val="0"/>
          <w:bCs w:val="0"/>
          <w:color w:val="000000" w:themeColor="text1"/>
          <w:spacing w:val="-2"/>
          <w:sz w:val="20"/>
          <w:szCs w:val="20"/>
          <w:lang w:val="pl-PL"/>
        </w:rPr>
        <w:t>models</w:t>
      </w:r>
      <w:proofErr w:type="spellEnd"/>
      <w:r w:rsidRPr="00EF6C03">
        <w:rPr>
          <w:rFonts w:asciiTheme="minorHAnsi" w:hAnsiTheme="minorHAnsi" w:cs="TimesLTStd-Roman"/>
          <w:b w:val="0"/>
          <w:bCs w:val="0"/>
          <w:color w:val="000000" w:themeColor="text1"/>
          <w:spacing w:val="-2"/>
          <w:sz w:val="20"/>
          <w:szCs w:val="20"/>
          <w:lang w:val="pl-PL"/>
        </w:rPr>
        <w:t xml:space="preserve"> and </w:t>
      </w:r>
      <w:r>
        <w:rPr>
          <w:rFonts w:asciiTheme="minorHAnsi" w:hAnsiTheme="minorHAnsi" w:cs="TimesLTStd-Roman"/>
          <w:b w:val="0"/>
          <w:bCs w:val="0"/>
          <w:color w:val="000000" w:themeColor="text1"/>
          <w:spacing w:val="-2"/>
          <w:sz w:val="20"/>
          <w:szCs w:val="20"/>
          <w:lang w:val="pl-PL"/>
        </w:rPr>
        <w:t xml:space="preserve">public </w:t>
      </w:r>
      <w:proofErr w:type="spellStart"/>
      <w:r w:rsidRPr="00EF6C03">
        <w:rPr>
          <w:rFonts w:asciiTheme="minorHAnsi" w:hAnsiTheme="minorHAnsi" w:cs="TimesLTStd-Roman"/>
          <w:b w:val="0"/>
          <w:bCs w:val="0"/>
          <w:color w:val="000000" w:themeColor="text1"/>
          <w:spacing w:val="-2"/>
          <w:sz w:val="20"/>
          <w:szCs w:val="20"/>
          <w:lang w:val="pl-PL"/>
        </w:rPr>
        <w:t>datasets</w:t>
      </w:r>
      <w:proofErr w:type="spellEnd"/>
      <w:r w:rsidRPr="00EF6C03">
        <w:rPr>
          <w:rFonts w:asciiTheme="minorHAnsi" w:hAnsiTheme="minorHAnsi" w:cs="TimesLTStd-Roman"/>
          <w:b w:val="0"/>
          <w:bCs w:val="0"/>
          <w:color w:val="000000" w:themeColor="text1"/>
          <w:spacing w:val="-2"/>
          <w:sz w:val="20"/>
          <w:szCs w:val="20"/>
          <w:lang w:val="pl-PL"/>
        </w:rPr>
        <w:t xml:space="preserve"> for </w:t>
      </w:r>
      <w:proofErr w:type="spellStart"/>
      <w:r w:rsidRPr="00EF6C03">
        <w:rPr>
          <w:rFonts w:asciiTheme="minorHAnsi" w:hAnsiTheme="minorHAnsi" w:cs="TimesLTStd-Roman"/>
          <w:b w:val="0"/>
          <w:bCs w:val="0"/>
          <w:color w:val="000000" w:themeColor="text1"/>
          <w:spacing w:val="-2"/>
          <w:sz w:val="20"/>
          <w:szCs w:val="20"/>
          <w:lang w:val="pl-PL"/>
        </w:rPr>
        <w:t>training</w:t>
      </w:r>
      <w:proofErr w:type="spellEnd"/>
      <w:r w:rsidRPr="00EF6C03">
        <w:rPr>
          <w:rFonts w:asciiTheme="minorHAnsi" w:hAnsiTheme="minorHAnsi" w:cs="TimesLTStd-Roman"/>
          <w:b w:val="0"/>
          <w:bCs w:val="0"/>
          <w:color w:val="000000" w:themeColor="text1"/>
          <w:spacing w:val="-2"/>
          <w:sz w:val="20"/>
          <w:szCs w:val="20"/>
          <w:lang w:val="pl-PL"/>
        </w:rPr>
        <w:t xml:space="preserve">, </w:t>
      </w:r>
      <w:proofErr w:type="spellStart"/>
      <w:r w:rsidRPr="00EF6C03">
        <w:rPr>
          <w:rFonts w:asciiTheme="minorHAnsi" w:hAnsiTheme="minorHAnsi" w:cs="TimesLTStd-Roman"/>
          <w:b w:val="0"/>
          <w:bCs w:val="0"/>
          <w:color w:val="000000" w:themeColor="text1"/>
          <w:spacing w:val="-2"/>
          <w:sz w:val="20"/>
          <w:szCs w:val="20"/>
          <w:lang w:val="pl-PL"/>
        </w:rPr>
        <w:t>which</w:t>
      </w:r>
      <w:proofErr w:type="spellEnd"/>
      <w:r w:rsidRPr="00EF6C03">
        <w:rPr>
          <w:rFonts w:asciiTheme="minorHAnsi" w:hAnsiTheme="minorHAnsi" w:cs="TimesLTStd-Roman"/>
          <w:b w:val="0"/>
          <w:bCs w:val="0"/>
          <w:color w:val="000000" w:themeColor="text1"/>
          <w:spacing w:val="-2"/>
          <w:sz w:val="20"/>
          <w:szCs w:val="20"/>
          <w:lang w:val="pl-PL"/>
        </w:rPr>
        <w:t xml:space="preserve"> </w:t>
      </w:r>
      <w:proofErr w:type="spellStart"/>
      <w:r w:rsidRPr="00EF6C03">
        <w:rPr>
          <w:rFonts w:asciiTheme="minorHAnsi" w:hAnsiTheme="minorHAnsi" w:cs="TimesLTStd-Roman"/>
          <w:b w:val="0"/>
          <w:bCs w:val="0"/>
          <w:color w:val="000000" w:themeColor="text1"/>
          <w:spacing w:val="-2"/>
          <w:sz w:val="20"/>
          <w:szCs w:val="20"/>
          <w:lang w:val="pl-PL"/>
        </w:rPr>
        <w:t>are</w:t>
      </w:r>
      <w:proofErr w:type="spellEnd"/>
      <w:r w:rsidRPr="00EF6C03">
        <w:rPr>
          <w:rFonts w:asciiTheme="minorHAnsi" w:hAnsiTheme="minorHAnsi" w:cs="TimesLTStd-Roman"/>
          <w:b w:val="0"/>
          <w:bCs w:val="0"/>
          <w:color w:val="000000" w:themeColor="text1"/>
          <w:spacing w:val="-2"/>
          <w:sz w:val="20"/>
          <w:szCs w:val="20"/>
          <w:lang w:val="pl-PL"/>
        </w:rPr>
        <w:t xml:space="preserve"> </w:t>
      </w:r>
      <w:proofErr w:type="spellStart"/>
      <w:r w:rsidRPr="00EF6C03">
        <w:rPr>
          <w:rFonts w:asciiTheme="minorHAnsi" w:hAnsiTheme="minorHAnsi" w:cs="TimesLTStd-Roman"/>
          <w:b w:val="0"/>
          <w:bCs w:val="0"/>
          <w:color w:val="000000" w:themeColor="text1"/>
          <w:spacing w:val="-2"/>
          <w:sz w:val="20"/>
          <w:szCs w:val="20"/>
          <w:lang w:val="pl-PL"/>
        </w:rPr>
        <w:t>subject</w:t>
      </w:r>
      <w:proofErr w:type="spellEnd"/>
      <w:r w:rsidRPr="00EF6C03">
        <w:rPr>
          <w:rFonts w:asciiTheme="minorHAnsi" w:hAnsiTheme="minorHAnsi" w:cs="TimesLTStd-Roman"/>
          <w:b w:val="0"/>
          <w:bCs w:val="0"/>
          <w:color w:val="000000" w:themeColor="text1"/>
          <w:spacing w:val="-2"/>
          <w:sz w:val="20"/>
          <w:szCs w:val="20"/>
          <w:lang w:val="pl-PL"/>
        </w:rPr>
        <w:t xml:space="preserve"> to the </w:t>
      </w:r>
      <w:proofErr w:type="spellStart"/>
      <w:r w:rsidRPr="00EF6C03">
        <w:rPr>
          <w:rFonts w:asciiTheme="minorHAnsi" w:hAnsiTheme="minorHAnsi" w:cs="TimesLTStd-Roman"/>
          <w:b w:val="0"/>
          <w:bCs w:val="0"/>
          <w:color w:val="000000" w:themeColor="text1"/>
          <w:spacing w:val="-2"/>
          <w:sz w:val="20"/>
          <w:szCs w:val="20"/>
          <w:lang w:val="pl-PL"/>
        </w:rPr>
        <w:t>terms</w:t>
      </w:r>
      <w:proofErr w:type="spellEnd"/>
      <w:r w:rsidRPr="00EF6C03">
        <w:rPr>
          <w:rFonts w:asciiTheme="minorHAnsi" w:hAnsiTheme="minorHAnsi" w:cs="TimesLTStd-Roman"/>
          <w:b w:val="0"/>
          <w:bCs w:val="0"/>
          <w:color w:val="000000" w:themeColor="text1"/>
          <w:spacing w:val="-2"/>
          <w:sz w:val="20"/>
          <w:szCs w:val="20"/>
          <w:lang w:val="pl-PL"/>
        </w:rPr>
        <w:t xml:space="preserve"> of </w:t>
      </w:r>
      <w:proofErr w:type="spellStart"/>
      <w:r w:rsidRPr="00EF6C03">
        <w:rPr>
          <w:rFonts w:asciiTheme="minorHAnsi" w:hAnsiTheme="minorHAnsi" w:cs="TimesLTStd-Roman"/>
          <w:b w:val="0"/>
          <w:bCs w:val="0"/>
          <w:color w:val="000000" w:themeColor="text1"/>
          <w:spacing w:val="-2"/>
          <w:sz w:val="20"/>
          <w:szCs w:val="20"/>
          <w:lang w:val="pl-PL"/>
        </w:rPr>
        <w:t>their</w:t>
      </w:r>
      <w:proofErr w:type="spellEnd"/>
      <w:r w:rsidRPr="00EF6C03">
        <w:rPr>
          <w:rFonts w:asciiTheme="minorHAnsi" w:hAnsiTheme="minorHAnsi" w:cs="TimesLTStd-Roman"/>
          <w:b w:val="0"/>
          <w:bCs w:val="0"/>
          <w:color w:val="000000" w:themeColor="text1"/>
          <w:spacing w:val="-2"/>
          <w:sz w:val="20"/>
          <w:szCs w:val="20"/>
          <w:lang w:val="pl-PL"/>
        </w:rPr>
        <w:t xml:space="preserve"> </w:t>
      </w:r>
      <w:proofErr w:type="spellStart"/>
      <w:r w:rsidRPr="00EF6C03">
        <w:rPr>
          <w:rFonts w:asciiTheme="minorHAnsi" w:hAnsiTheme="minorHAnsi" w:cs="TimesLTStd-Roman"/>
          <w:b w:val="0"/>
          <w:bCs w:val="0"/>
          <w:color w:val="000000" w:themeColor="text1"/>
          <w:spacing w:val="-2"/>
          <w:sz w:val="20"/>
          <w:szCs w:val="20"/>
          <w:lang w:val="pl-PL"/>
        </w:rPr>
        <w:t>respective</w:t>
      </w:r>
      <w:proofErr w:type="spellEnd"/>
      <w:r w:rsidRPr="00EF6C03">
        <w:rPr>
          <w:rFonts w:asciiTheme="minorHAnsi" w:hAnsiTheme="minorHAnsi" w:cs="TimesLTStd-Roman"/>
          <w:b w:val="0"/>
          <w:bCs w:val="0"/>
          <w:color w:val="000000" w:themeColor="text1"/>
          <w:spacing w:val="-2"/>
          <w:sz w:val="20"/>
          <w:szCs w:val="20"/>
          <w:lang w:val="pl-PL"/>
        </w:rPr>
        <w:t xml:space="preserve"> </w:t>
      </w:r>
      <w:proofErr w:type="spellStart"/>
      <w:r w:rsidRPr="00EF6C03">
        <w:rPr>
          <w:rFonts w:asciiTheme="minorHAnsi" w:hAnsiTheme="minorHAnsi" w:cs="TimesLTStd-Roman"/>
          <w:b w:val="0"/>
          <w:bCs w:val="0"/>
          <w:color w:val="000000" w:themeColor="text1"/>
          <w:spacing w:val="-2"/>
          <w:sz w:val="20"/>
          <w:szCs w:val="20"/>
          <w:lang w:val="pl-PL"/>
        </w:rPr>
        <w:t>licenses</w:t>
      </w:r>
      <w:proofErr w:type="spellEnd"/>
      <w:r>
        <w:rPr>
          <w:rFonts w:asciiTheme="minorHAnsi" w:hAnsiTheme="minorHAnsi" w:cs="TimesLTStd-Roman"/>
          <w:b w:val="0"/>
          <w:bCs w:val="0"/>
          <w:color w:val="000000" w:themeColor="text1"/>
          <w:spacing w:val="-2"/>
          <w:sz w:val="20"/>
          <w:szCs w:val="20"/>
          <w:lang w:val="pl-PL"/>
        </w:rPr>
        <w:t>.</w:t>
      </w:r>
    </w:p>
    <w:p w14:paraId="2F06716C" w14:textId="6A15F05E" w:rsidR="00EF6C03" w:rsidRDefault="008644B6" w:rsidP="00EF6C03">
      <w:pPr>
        <w:pStyle w:val="H1"/>
        <w:rPr>
          <w:rFonts w:asciiTheme="minorHAnsi" w:hAnsiTheme="minorHAnsi" w:cs="TimesLTStd-Roman"/>
          <w:b w:val="0"/>
          <w:bCs w:val="0"/>
          <w:color w:val="000000" w:themeColor="text1"/>
          <w:spacing w:val="-2"/>
          <w:sz w:val="20"/>
          <w:szCs w:val="20"/>
          <w:lang w:val="pl-PL"/>
        </w:rPr>
      </w:pPr>
      <w:r>
        <w:rPr>
          <w:rFonts w:asciiTheme="minorHAnsi" w:hAnsiTheme="minorHAnsi" w:cs="TimesLTStd-Roman"/>
          <w:b w:val="0"/>
          <w:bCs w:val="0"/>
          <w:color w:val="000000" w:themeColor="text1"/>
          <w:spacing w:val="-2"/>
          <w:sz w:val="20"/>
          <w:szCs w:val="20"/>
          <w:lang w:val="pl-PL"/>
        </w:rPr>
        <w:t xml:space="preserve">We </w:t>
      </w:r>
      <w:proofErr w:type="spellStart"/>
      <w:r w:rsidR="00EF6C03">
        <w:rPr>
          <w:rFonts w:asciiTheme="minorHAnsi" w:hAnsiTheme="minorHAnsi" w:cs="TimesLTStd-Roman"/>
          <w:b w:val="0"/>
          <w:bCs w:val="0"/>
          <w:color w:val="000000" w:themeColor="text1"/>
          <w:spacing w:val="-2"/>
          <w:sz w:val="20"/>
          <w:szCs w:val="20"/>
          <w:lang w:val="pl-PL"/>
        </w:rPr>
        <w:t>did</w:t>
      </w:r>
      <w:proofErr w:type="spellEnd"/>
      <w:r w:rsidR="00EF6C03">
        <w:rPr>
          <w:rFonts w:asciiTheme="minorHAnsi" w:hAnsiTheme="minorHAnsi" w:cs="TimesLTStd-Roman"/>
          <w:b w:val="0"/>
          <w:bCs w:val="0"/>
          <w:color w:val="000000" w:themeColor="text1"/>
          <w:spacing w:val="-2"/>
          <w:sz w:val="20"/>
          <w:szCs w:val="20"/>
          <w:lang w:val="pl-PL"/>
        </w:rPr>
        <w:t xml:space="preserve"> </w:t>
      </w:r>
      <w:proofErr w:type="spellStart"/>
      <w:r w:rsidR="00EF6C03">
        <w:rPr>
          <w:rFonts w:asciiTheme="minorHAnsi" w:hAnsiTheme="minorHAnsi" w:cs="TimesLTStd-Roman"/>
          <w:b w:val="0"/>
          <w:bCs w:val="0"/>
          <w:color w:val="000000" w:themeColor="text1"/>
          <w:spacing w:val="-2"/>
          <w:sz w:val="20"/>
          <w:szCs w:val="20"/>
          <w:lang w:val="pl-PL"/>
        </w:rPr>
        <w:t>include</w:t>
      </w:r>
      <w:proofErr w:type="spellEnd"/>
      <w:r w:rsidR="00EF6C03">
        <w:rPr>
          <w:rFonts w:asciiTheme="minorHAnsi" w:hAnsiTheme="minorHAnsi" w:cs="TimesLTStd-Roman"/>
          <w:b w:val="0"/>
          <w:bCs w:val="0"/>
          <w:color w:val="000000" w:themeColor="text1"/>
          <w:spacing w:val="-2"/>
          <w:sz w:val="20"/>
          <w:szCs w:val="20"/>
          <w:lang w:val="pl-PL"/>
        </w:rPr>
        <w:t xml:space="preserve"> a </w:t>
      </w:r>
      <w:proofErr w:type="spellStart"/>
      <w:r w:rsidR="00EF6C03">
        <w:rPr>
          <w:rFonts w:asciiTheme="minorHAnsi" w:hAnsiTheme="minorHAnsi" w:cs="TimesLTStd-Roman"/>
          <w:b w:val="0"/>
          <w:bCs w:val="0"/>
          <w:color w:val="000000" w:themeColor="text1"/>
          <w:spacing w:val="-2"/>
          <w:sz w:val="20"/>
          <w:szCs w:val="20"/>
          <w:lang w:val="pl-PL"/>
        </w:rPr>
        <w:t>checkbox</w:t>
      </w:r>
      <w:proofErr w:type="spellEnd"/>
      <w:r w:rsidR="00EF6C03">
        <w:rPr>
          <w:rFonts w:asciiTheme="minorHAnsi" w:hAnsiTheme="minorHAnsi" w:cs="TimesLTStd-Roman"/>
          <w:b w:val="0"/>
          <w:bCs w:val="0"/>
          <w:color w:val="000000" w:themeColor="text1"/>
          <w:spacing w:val="-2"/>
          <w:sz w:val="20"/>
          <w:szCs w:val="20"/>
          <w:lang w:val="pl-PL"/>
        </w:rPr>
        <w:t xml:space="preserve"> with the</w:t>
      </w:r>
      <w:r>
        <w:rPr>
          <w:rFonts w:asciiTheme="minorHAnsi" w:hAnsiTheme="minorHAnsi" w:cs="TimesLTStd-Roman"/>
          <w:b w:val="0"/>
          <w:bCs w:val="0"/>
          <w:color w:val="000000" w:themeColor="text1"/>
          <w:spacing w:val="-2"/>
          <w:sz w:val="20"/>
          <w:szCs w:val="20"/>
          <w:lang w:val="pl-PL"/>
        </w:rPr>
        <w:t xml:space="preserve"> link to the</w:t>
      </w:r>
      <w:r w:rsidR="00EF6C03">
        <w:rPr>
          <w:rFonts w:asciiTheme="minorHAnsi" w:hAnsiTheme="minorHAnsi" w:cs="TimesLTStd-Roman"/>
          <w:b w:val="0"/>
          <w:bCs w:val="0"/>
          <w:color w:val="000000" w:themeColor="text1"/>
          <w:spacing w:val="-2"/>
          <w:sz w:val="20"/>
          <w:szCs w:val="20"/>
          <w:lang w:val="pl-PL"/>
        </w:rPr>
        <w:t xml:space="preserve"> </w:t>
      </w:r>
      <w:proofErr w:type="spellStart"/>
      <w:r w:rsidR="00EF6C03">
        <w:rPr>
          <w:rFonts w:asciiTheme="minorHAnsi" w:hAnsiTheme="minorHAnsi" w:cs="TimesLTStd-Roman"/>
          <w:b w:val="0"/>
          <w:bCs w:val="0"/>
          <w:color w:val="000000" w:themeColor="text1"/>
          <w:spacing w:val="-2"/>
          <w:sz w:val="20"/>
          <w:szCs w:val="20"/>
          <w:lang w:val="pl-PL"/>
        </w:rPr>
        <w:t>following</w:t>
      </w:r>
      <w:proofErr w:type="spellEnd"/>
      <w:r w:rsidR="00EF6C03">
        <w:rPr>
          <w:rFonts w:asciiTheme="minorHAnsi" w:hAnsiTheme="minorHAnsi" w:cs="TimesLTStd-Roman"/>
          <w:b w:val="0"/>
          <w:bCs w:val="0"/>
          <w:color w:val="000000" w:themeColor="text1"/>
          <w:spacing w:val="-2"/>
          <w:sz w:val="20"/>
          <w:szCs w:val="20"/>
          <w:lang w:val="pl-PL"/>
        </w:rPr>
        <w:t xml:space="preserve"> </w:t>
      </w:r>
      <w:proofErr w:type="spellStart"/>
      <w:r w:rsidR="00EF6C03">
        <w:rPr>
          <w:rFonts w:asciiTheme="minorHAnsi" w:hAnsiTheme="minorHAnsi" w:cs="TimesLTStd-Roman"/>
          <w:b w:val="0"/>
          <w:bCs w:val="0"/>
          <w:color w:val="000000" w:themeColor="text1"/>
          <w:spacing w:val="-2"/>
          <w:sz w:val="20"/>
          <w:szCs w:val="20"/>
          <w:lang w:val="pl-PL"/>
        </w:rPr>
        <w:t>clause</w:t>
      </w:r>
      <w:proofErr w:type="spellEnd"/>
      <w:r w:rsidR="00EF6C03">
        <w:rPr>
          <w:rFonts w:asciiTheme="minorHAnsi" w:hAnsiTheme="minorHAnsi" w:cs="TimesLTStd-Roman"/>
          <w:b w:val="0"/>
          <w:bCs w:val="0"/>
          <w:color w:val="000000" w:themeColor="text1"/>
          <w:spacing w:val="-2"/>
          <w:sz w:val="20"/>
          <w:szCs w:val="20"/>
          <w:lang w:val="pl-PL"/>
        </w:rPr>
        <w:t xml:space="preserve"> </w:t>
      </w:r>
      <w:proofErr w:type="spellStart"/>
      <w:r w:rsidR="00EF6C03">
        <w:rPr>
          <w:rFonts w:asciiTheme="minorHAnsi" w:hAnsiTheme="minorHAnsi" w:cs="TimesLTStd-Roman"/>
          <w:b w:val="0"/>
          <w:bCs w:val="0"/>
          <w:color w:val="000000" w:themeColor="text1"/>
          <w:spacing w:val="-2"/>
          <w:sz w:val="20"/>
          <w:szCs w:val="20"/>
          <w:lang w:val="pl-PL"/>
        </w:rPr>
        <w:t>that</w:t>
      </w:r>
      <w:proofErr w:type="spellEnd"/>
      <w:r w:rsidR="00EF6C03">
        <w:rPr>
          <w:rFonts w:asciiTheme="minorHAnsi" w:hAnsiTheme="minorHAnsi" w:cs="TimesLTStd-Roman"/>
          <w:b w:val="0"/>
          <w:bCs w:val="0"/>
          <w:color w:val="000000" w:themeColor="text1"/>
          <w:spacing w:val="-2"/>
          <w:sz w:val="20"/>
          <w:szCs w:val="20"/>
          <w:lang w:val="pl-PL"/>
        </w:rPr>
        <w:t xml:space="preserve"> the </w:t>
      </w:r>
      <w:proofErr w:type="spellStart"/>
      <w:r w:rsidR="00EF6C03">
        <w:rPr>
          <w:rFonts w:asciiTheme="minorHAnsi" w:hAnsiTheme="minorHAnsi" w:cs="TimesLTStd-Roman"/>
          <w:b w:val="0"/>
          <w:bCs w:val="0"/>
          <w:color w:val="000000" w:themeColor="text1"/>
          <w:spacing w:val="-2"/>
          <w:sz w:val="20"/>
          <w:szCs w:val="20"/>
          <w:lang w:val="pl-PL"/>
        </w:rPr>
        <w:t>user</w:t>
      </w:r>
      <w:proofErr w:type="spellEnd"/>
      <w:r w:rsidR="00EF6C03">
        <w:rPr>
          <w:rFonts w:asciiTheme="minorHAnsi" w:hAnsiTheme="minorHAnsi" w:cs="TimesLTStd-Roman"/>
          <w:b w:val="0"/>
          <w:bCs w:val="0"/>
          <w:color w:val="000000" w:themeColor="text1"/>
          <w:spacing w:val="-2"/>
          <w:sz w:val="20"/>
          <w:szCs w:val="20"/>
          <w:lang w:val="pl-PL"/>
        </w:rPr>
        <w:t xml:space="preserve"> </w:t>
      </w:r>
      <w:proofErr w:type="spellStart"/>
      <w:r w:rsidR="00EF6C03">
        <w:rPr>
          <w:rFonts w:asciiTheme="minorHAnsi" w:hAnsiTheme="minorHAnsi" w:cs="TimesLTStd-Roman"/>
          <w:b w:val="0"/>
          <w:bCs w:val="0"/>
          <w:color w:val="000000" w:themeColor="text1"/>
          <w:spacing w:val="-2"/>
          <w:sz w:val="20"/>
          <w:szCs w:val="20"/>
          <w:lang w:val="pl-PL"/>
        </w:rPr>
        <w:t>must</w:t>
      </w:r>
      <w:proofErr w:type="spellEnd"/>
      <w:r w:rsidR="00EF6C03">
        <w:rPr>
          <w:rFonts w:asciiTheme="minorHAnsi" w:hAnsiTheme="minorHAnsi" w:cs="TimesLTStd-Roman"/>
          <w:b w:val="0"/>
          <w:bCs w:val="0"/>
          <w:color w:val="000000" w:themeColor="text1"/>
          <w:spacing w:val="-2"/>
          <w:sz w:val="20"/>
          <w:szCs w:val="20"/>
          <w:lang w:val="pl-PL"/>
        </w:rPr>
        <w:t xml:space="preserve"> </w:t>
      </w:r>
      <w:proofErr w:type="spellStart"/>
      <w:r>
        <w:rPr>
          <w:rFonts w:asciiTheme="minorHAnsi" w:hAnsiTheme="minorHAnsi" w:cs="TimesLTStd-Roman"/>
          <w:b w:val="0"/>
          <w:bCs w:val="0"/>
          <w:color w:val="000000" w:themeColor="text1"/>
          <w:spacing w:val="-2"/>
          <w:sz w:val="20"/>
          <w:szCs w:val="20"/>
          <w:lang w:val="pl-PL"/>
        </w:rPr>
        <w:t>agree</w:t>
      </w:r>
      <w:proofErr w:type="spellEnd"/>
      <w:r>
        <w:rPr>
          <w:rFonts w:asciiTheme="minorHAnsi" w:hAnsiTheme="minorHAnsi" w:cs="TimesLTStd-Roman"/>
          <w:b w:val="0"/>
          <w:bCs w:val="0"/>
          <w:color w:val="000000" w:themeColor="text1"/>
          <w:spacing w:val="-2"/>
          <w:sz w:val="20"/>
          <w:szCs w:val="20"/>
          <w:lang w:val="pl-PL"/>
        </w:rPr>
        <w:t xml:space="preserve"> to</w:t>
      </w:r>
      <w:r w:rsidR="00EF6C03">
        <w:rPr>
          <w:rFonts w:asciiTheme="minorHAnsi" w:hAnsiTheme="minorHAnsi" w:cs="TimesLTStd-Roman"/>
          <w:b w:val="0"/>
          <w:bCs w:val="0"/>
          <w:color w:val="000000" w:themeColor="text1"/>
          <w:spacing w:val="-2"/>
          <w:sz w:val="20"/>
          <w:szCs w:val="20"/>
          <w:lang w:val="pl-PL"/>
        </w:rPr>
        <w:t xml:space="preserve"> </w:t>
      </w:r>
      <w:proofErr w:type="spellStart"/>
      <w:r w:rsidR="00EF6C03">
        <w:rPr>
          <w:rFonts w:asciiTheme="minorHAnsi" w:hAnsiTheme="minorHAnsi" w:cs="TimesLTStd-Roman"/>
          <w:b w:val="0"/>
          <w:bCs w:val="0"/>
          <w:color w:val="000000" w:themeColor="text1"/>
          <w:spacing w:val="-2"/>
          <w:sz w:val="20"/>
          <w:szCs w:val="20"/>
          <w:lang w:val="pl-PL"/>
        </w:rPr>
        <w:t>before</w:t>
      </w:r>
      <w:proofErr w:type="spellEnd"/>
      <w:r w:rsidR="00EF6C03">
        <w:rPr>
          <w:rFonts w:asciiTheme="minorHAnsi" w:hAnsiTheme="minorHAnsi" w:cs="TimesLTStd-Roman"/>
          <w:b w:val="0"/>
          <w:bCs w:val="0"/>
          <w:color w:val="000000" w:themeColor="text1"/>
          <w:spacing w:val="-2"/>
          <w:sz w:val="20"/>
          <w:szCs w:val="20"/>
          <w:lang w:val="pl-PL"/>
        </w:rPr>
        <w:t xml:space="preserve"> </w:t>
      </w:r>
      <w:proofErr w:type="spellStart"/>
      <w:r w:rsidR="00EF6C03">
        <w:rPr>
          <w:rFonts w:asciiTheme="minorHAnsi" w:hAnsiTheme="minorHAnsi" w:cs="TimesLTStd-Roman"/>
          <w:b w:val="0"/>
          <w:bCs w:val="0"/>
          <w:color w:val="000000" w:themeColor="text1"/>
          <w:spacing w:val="-2"/>
          <w:sz w:val="20"/>
          <w:szCs w:val="20"/>
          <w:lang w:val="pl-PL"/>
        </w:rPr>
        <w:t>running</w:t>
      </w:r>
      <w:proofErr w:type="spellEnd"/>
      <w:r w:rsidR="00EF6C03">
        <w:rPr>
          <w:rFonts w:asciiTheme="minorHAnsi" w:hAnsiTheme="minorHAnsi" w:cs="TimesLTStd-Roman"/>
          <w:b w:val="0"/>
          <w:bCs w:val="0"/>
          <w:color w:val="000000" w:themeColor="text1"/>
          <w:spacing w:val="-2"/>
          <w:sz w:val="20"/>
          <w:szCs w:val="20"/>
          <w:lang w:val="pl-PL"/>
        </w:rPr>
        <w:t xml:space="preserve"> the program</w:t>
      </w:r>
      <w:r>
        <w:rPr>
          <w:rFonts w:asciiTheme="minorHAnsi" w:hAnsiTheme="minorHAnsi" w:cs="TimesLTStd-Roman"/>
          <w:b w:val="0"/>
          <w:bCs w:val="0"/>
          <w:color w:val="000000" w:themeColor="text1"/>
          <w:spacing w:val="-2"/>
          <w:sz w:val="20"/>
          <w:szCs w:val="20"/>
          <w:lang w:val="pl-PL"/>
        </w:rPr>
        <w:t xml:space="preserve"> [ref]</w:t>
      </w:r>
      <w:r w:rsidR="00EF6C03">
        <w:rPr>
          <w:rFonts w:asciiTheme="minorHAnsi" w:hAnsiTheme="minorHAnsi" w:cs="TimesLTStd-Roman"/>
          <w:b w:val="0"/>
          <w:bCs w:val="0"/>
          <w:color w:val="000000" w:themeColor="text1"/>
          <w:spacing w:val="-2"/>
          <w:sz w:val="20"/>
          <w:szCs w:val="20"/>
          <w:lang w:val="pl-PL"/>
        </w:rPr>
        <w:t>:</w:t>
      </w:r>
    </w:p>
    <w:p w14:paraId="5428BDAC" w14:textId="52B356FD" w:rsidR="00EF6C03" w:rsidRDefault="00EF6C03" w:rsidP="00EF6C03">
      <w:pPr>
        <w:pStyle w:val="H1"/>
        <w:rPr>
          <w:rFonts w:asciiTheme="minorHAnsi" w:hAnsiTheme="minorHAnsi" w:cs="TimesLTStd-Roman"/>
          <w:b w:val="0"/>
          <w:bCs w:val="0"/>
          <w:color w:val="000000" w:themeColor="text1"/>
          <w:spacing w:val="-2"/>
          <w:sz w:val="20"/>
          <w:szCs w:val="20"/>
          <w:lang w:val="pl-PL"/>
        </w:rPr>
      </w:pPr>
      <w:r>
        <w:rPr>
          <w:rFonts w:asciiTheme="minorHAnsi" w:hAnsiTheme="minorHAnsi" w:cs="TimesLTStd-Roman"/>
          <w:b w:val="0"/>
          <w:bCs w:val="0"/>
          <w:color w:val="000000" w:themeColor="text1"/>
          <w:spacing w:val="-2"/>
          <w:sz w:val="20"/>
          <w:szCs w:val="20"/>
          <w:lang w:val="pl-PL"/>
        </w:rPr>
        <w:t>*the copyright</w:t>
      </w:r>
      <w:r w:rsidR="008644B6">
        <w:rPr>
          <w:rFonts w:asciiTheme="minorHAnsi" w:hAnsiTheme="minorHAnsi" w:cs="TimesLTStd-Roman"/>
          <w:b w:val="0"/>
          <w:bCs w:val="0"/>
          <w:color w:val="000000" w:themeColor="text1"/>
          <w:spacing w:val="-2"/>
          <w:sz w:val="20"/>
          <w:szCs w:val="20"/>
          <w:lang w:val="pl-PL"/>
        </w:rPr>
        <w:t>/</w:t>
      </w:r>
      <w:proofErr w:type="spellStart"/>
      <w:r w:rsidR="008644B6">
        <w:rPr>
          <w:rFonts w:asciiTheme="minorHAnsi" w:hAnsiTheme="minorHAnsi" w:cs="TimesLTStd-Roman"/>
          <w:b w:val="0"/>
          <w:bCs w:val="0"/>
          <w:color w:val="000000" w:themeColor="text1"/>
          <w:spacing w:val="-2"/>
          <w:sz w:val="20"/>
          <w:szCs w:val="20"/>
          <w:lang w:val="pl-PL"/>
        </w:rPr>
        <w:t>terms</w:t>
      </w:r>
      <w:proofErr w:type="spellEnd"/>
      <w:r w:rsidR="008644B6">
        <w:rPr>
          <w:rFonts w:asciiTheme="minorHAnsi" w:hAnsiTheme="minorHAnsi" w:cs="TimesLTStd-Roman"/>
          <w:b w:val="0"/>
          <w:bCs w:val="0"/>
          <w:color w:val="000000" w:themeColor="text1"/>
          <w:spacing w:val="-2"/>
          <w:sz w:val="20"/>
          <w:szCs w:val="20"/>
          <w:lang w:val="pl-PL"/>
        </w:rPr>
        <w:t xml:space="preserve"> of </w:t>
      </w:r>
      <w:proofErr w:type="spellStart"/>
      <w:r w:rsidR="008644B6">
        <w:rPr>
          <w:rFonts w:asciiTheme="minorHAnsi" w:hAnsiTheme="minorHAnsi" w:cs="TimesLTStd-Roman"/>
          <w:b w:val="0"/>
          <w:bCs w:val="0"/>
          <w:color w:val="000000" w:themeColor="text1"/>
          <w:spacing w:val="-2"/>
          <w:sz w:val="20"/>
          <w:szCs w:val="20"/>
          <w:lang w:val="pl-PL"/>
        </w:rPr>
        <w:t>use</w:t>
      </w:r>
      <w:proofErr w:type="spellEnd"/>
      <w:r>
        <w:rPr>
          <w:rFonts w:asciiTheme="minorHAnsi" w:hAnsiTheme="minorHAnsi" w:cs="TimesLTStd-Roman"/>
          <w:b w:val="0"/>
          <w:bCs w:val="0"/>
          <w:color w:val="000000" w:themeColor="text1"/>
          <w:spacing w:val="-2"/>
          <w:sz w:val="20"/>
          <w:szCs w:val="20"/>
          <w:lang w:val="pl-PL"/>
        </w:rPr>
        <w:t xml:space="preserve"> </w:t>
      </w:r>
      <w:proofErr w:type="spellStart"/>
      <w:r w:rsidR="008644B6">
        <w:rPr>
          <w:rFonts w:asciiTheme="minorHAnsi" w:hAnsiTheme="minorHAnsi" w:cs="TimesLTStd-Roman"/>
          <w:b w:val="0"/>
          <w:bCs w:val="0"/>
          <w:color w:val="000000" w:themeColor="text1"/>
          <w:spacing w:val="-2"/>
          <w:sz w:val="20"/>
          <w:szCs w:val="20"/>
          <w:lang w:val="pl-PL"/>
        </w:rPr>
        <w:t>snippet</w:t>
      </w:r>
      <w:proofErr w:type="spellEnd"/>
      <w:r>
        <w:rPr>
          <w:rFonts w:asciiTheme="minorHAnsi" w:hAnsiTheme="minorHAnsi" w:cs="TimesLTStd-Roman"/>
          <w:b w:val="0"/>
          <w:bCs w:val="0"/>
          <w:color w:val="000000" w:themeColor="text1"/>
          <w:spacing w:val="-2"/>
          <w:sz w:val="20"/>
          <w:szCs w:val="20"/>
          <w:lang w:val="pl-PL"/>
        </w:rPr>
        <w:t>*</w:t>
      </w:r>
    </w:p>
    <w:p w14:paraId="7C240928" w14:textId="4DE1D57E" w:rsidR="008644B6" w:rsidRPr="00EF6C03" w:rsidRDefault="008644B6" w:rsidP="00EF6C03">
      <w:pPr>
        <w:pStyle w:val="H1"/>
        <w:rPr>
          <w:rFonts w:asciiTheme="minorHAnsi" w:hAnsiTheme="minorHAnsi" w:cs="TimesLTStd-Roman"/>
          <w:b w:val="0"/>
          <w:bCs w:val="0"/>
          <w:color w:val="000000" w:themeColor="text1"/>
          <w:spacing w:val="-2"/>
          <w:sz w:val="20"/>
          <w:szCs w:val="20"/>
          <w:lang w:val="pl-PL"/>
        </w:rPr>
      </w:pPr>
      <w:r>
        <w:rPr>
          <w:rFonts w:asciiTheme="minorHAnsi" w:hAnsiTheme="minorHAnsi" w:cs="TimesLTStd-Roman"/>
          <w:b w:val="0"/>
          <w:bCs w:val="0"/>
          <w:color w:val="000000" w:themeColor="text1"/>
          <w:spacing w:val="-2"/>
          <w:sz w:val="20"/>
          <w:szCs w:val="20"/>
          <w:lang w:val="pl-PL"/>
        </w:rPr>
        <w:t xml:space="preserve">As </w:t>
      </w:r>
      <w:proofErr w:type="spellStart"/>
      <w:r>
        <w:rPr>
          <w:rFonts w:asciiTheme="minorHAnsi" w:hAnsiTheme="minorHAnsi" w:cs="TimesLTStd-Roman"/>
          <w:b w:val="0"/>
          <w:bCs w:val="0"/>
          <w:color w:val="000000" w:themeColor="text1"/>
          <w:spacing w:val="-2"/>
          <w:sz w:val="20"/>
          <w:szCs w:val="20"/>
          <w:lang w:val="pl-PL"/>
        </w:rPr>
        <w:t>can</w:t>
      </w:r>
      <w:proofErr w:type="spellEnd"/>
      <w:r>
        <w:rPr>
          <w:rFonts w:asciiTheme="minorHAnsi" w:hAnsiTheme="minorHAnsi" w:cs="TimesLTStd-Roman"/>
          <w:b w:val="0"/>
          <w:bCs w:val="0"/>
          <w:color w:val="000000" w:themeColor="text1"/>
          <w:spacing w:val="-2"/>
          <w:sz w:val="20"/>
          <w:szCs w:val="20"/>
          <w:lang w:val="pl-PL"/>
        </w:rPr>
        <w:t xml:space="preserve"> be </w:t>
      </w:r>
      <w:proofErr w:type="spellStart"/>
      <w:r>
        <w:rPr>
          <w:rFonts w:asciiTheme="minorHAnsi" w:hAnsiTheme="minorHAnsi" w:cs="TimesLTStd-Roman"/>
          <w:b w:val="0"/>
          <w:bCs w:val="0"/>
          <w:color w:val="000000" w:themeColor="text1"/>
          <w:spacing w:val="-2"/>
          <w:sz w:val="20"/>
          <w:szCs w:val="20"/>
          <w:lang w:val="pl-PL"/>
        </w:rPr>
        <w:t>seen</w:t>
      </w:r>
      <w:proofErr w:type="spellEnd"/>
      <w:r>
        <w:rPr>
          <w:rFonts w:asciiTheme="minorHAnsi" w:hAnsiTheme="minorHAnsi" w:cs="TimesLTStd-Roman"/>
          <w:b w:val="0"/>
          <w:bCs w:val="0"/>
          <w:color w:val="000000" w:themeColor="text1"/>
          <w:spacing w:val="-2"/>
          <w:sz w:val="20"/>
          <w:szCs w:val="20"/>
          <w:lang w:val="pl-PL"/>
        </w:rPr>
        <w:t xml:space="preserve"> </w:t>
      </w:r>
      <w:proofErr w:type="spellStart"/>
      <w:r>
        <w:rPr>
          <w:rFonts w:asciiTheme="minorHAnsi" w:hAnsiTheme="minorHAnsi" w:cs="TimesLTStd-Roman"/>
          <w:b w:val="0"/>
          <w:bCs w:val="0"/>
          <w:color w:val="000000" w:themeColor="text1"/>
          <w:spacing w:val="-2"/>
          <w:sz w:val="20"/>
          <w:szCs w:val="20"/>
          <w:lang w:val="pl-PL"/>
        </w:rPr>
        <w:t>above</w:t>
      </w:r>
      <w:proofErr w:type="spellEnd"/>
      <w:r>
        <w:rPr>
          <w:rFonts w:asciiTheme="minorHAnsi" w:hAnsiTheme="minorHAnsi" w:cs="TimesLTStd-Roman"/>
          <w:b w:val="0"/>
          <w:bCs w:val="0"/>
          <w:color w:val="000000" w:themeColor="text1"/>
          <w:spacing w:val="-2"/>
          <w:sz w:val="20"/>
          <w:szCs w:val="20"/>
          <w:lang w:val="pl-PL"/>
        </w:rPr>
        <w:t xml:space="preserve">, the </w:t>
      </w:r>
      <w:proofErr w:type="spellStart"/>
      <w:r>
        <w:rPr>
          <w:rFonts w:asciiTheme="minorHAnsi" w:hAnsiTheme="minorHAnsi" w:cs="TimesLTStd-Roman"/>
          <w:b w:val="0"/>
          <w:bCs w:val="0"/>
          <w:color w:val="000000" w:themeColor="text1"/>
          <w:spacing w:val="-2"/>
          <w:sz w:val="20"/>
          <w:szCs w:val="20"/>
          <w:lang w:val="pl-PL"/>
        </w:rPr>
        <w:t>clause</w:t>
      </w:r>
      <w:proofErr w:type="spellEnd"/>
      <w:r>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stat</w:t>
      </w:r>
      <w:r>
        <w:rPr>
          <w:rFonts w:asciiTheme="minorHAnsi" w:hAnsiTheme="minorHAnsi" w:cs="TimesLTStd-Roman"/>
          <w:b w:val="0"/>
          <w:bCs w:val="0"/>
          <w:color w:val="000000" w:themeColor="text1"/>
          <w:spacing w:val="-2"/>
          <w:sz w:val="20"/>
          <w:szCs w:val="20"/>
          <w:lang w:val="pl-PL"/>
        </w:rPr>
        <w:t>es</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that</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users</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are</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responsible</w:t>
      </w:r>
      <w:proofErr w:type="spellEnd"/>
      <w:r w:rsidRPr="008644B6">
        <w:rPr>
          <w:rFonts w:asciiTheme="minorHAnsi" w:hAnsiTheme="minorHAnsi" w:cs="TimesLTStd-Roman"/>
          <w:b w:val="0"/>
          <w:bCs w:val="0"/>
          <w:color w:val="000000" w:themeColor="text1"/>
          <w:spacing w:val="-2"/>
          <w:sz w:val="20"/>
          <w:szCs w:val="20"/>
          <w:lang w:val="pl-PL"/>
        </w:rPr>
        <w:t xml:space="preserve"> for </w:t>
      </w:r>
      <w:proofErr w:type="spellStart"/>
      <w:r w:rsidRPr="008644B6">
        <w:rPr>
          <w:rFonts w:asciiTheme="minorHAnsi" w:hAnsiTheme="minorHAnsi" w:cs="TimesLTStd-Roman"/>
          <w:b w:val="0"/>
          <w:bCs w:val="0"/>
          <w:color w:val="000000" w:themeColor="text1"/>
          <w:spacing w:val="-2"/>
          <w:sz w:val="20"/>
          <w:szCs w:val="20"/>
          <w:lang w:val="pl-PL"/>
        </w:rPr>
        <w:t>ensuring</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that</w:t>
      </w:r>
      <w:proofErr w:type="spellEnd"/>
      <w:r w:rsidRPr="008644B6">
        <w:rPr>
          <w:rFonts w:asciiTheme="minorHAnsi" w:hAnsiTheme="minorHAnsi" w:cs="TimesLTStd-Roman"/>
          <w:b w:val="0"/>
          <w:bCs w:val="0"/>
          <w:color w:val="000000" w:themeColor="text1"/>
          <w:spacing w:val="-2"/>
          <w:sz w:val="20"/>
          <w:szCs w:val="20"/>
          <w:lang w:val="pl-PL"/>
        </w:rPr>
        <w:t xml:space="preserve"> the audio </w:t>
      </w:r>
      <w:proofErr w:type="spellStart"/>
      <w:r w:rsidRPr="008644B6">
        <w:rPr>
          <w:rFonts w:asciiTheme="minorHAnsi" w:hAnsiTheme="minorHAnsi" w:cs="TimesLTStd-Roman"/>
          <w:b w:val="0"/>
          <w:bCs w:val="0"/>
          <w:color w:val="000000" w:themeColor="text1"/>
          <w:spacing w:val="-2"/>
          <w:sz w:val="20"/>
          <w:szCs w:val="20"/>
          <w:lang w:val="pl-PL"/>
        </w:rPr>
        <w:t>files</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they</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input</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into</w:t>
      </w:r>
      <w:proofErr w:type="spellEnd"/>
      <w:r w:rsidRPr="008644B6">
        <w:rPr>
          <w:rFonts w:asciiTheme="minorHAnsi" w:hAnsiTheme="minorHAnsi" w:cs="TimesLTStd-Roman"/>
          <w:b w:val="0"/>
          <w:bCs w:val="0"/>
          <w:color w:val="000000" w:themeColor="text1"/>
          <w:spacing w:val="-2"/>
          <w:sz w:val="20"/>
          <w:szCs w:val="20"/>
          <w:lang w:val="pl-PL"/>
        </w:rPr>
        <w:t xml:space="preserve"> the system </w:t>
      </w:r>
      <w:proofErr w:type="spellStart"/>
      <w:r w:rsidRPr="008644B6">
        <w:rPr>
          <w:rFonts w:asciiTheme="minorHAnsi" w:hAnsiTheme="minorHAnsi" w:cs="TimesLTStd-Roman"/>
          <w:b w:val="0"/>
          <w:bCs w:val="0"/>
          <w:color w:val="000000" w:themeColor="text1"/>
          <w:spacing w:val="-2"/>
          <w:sz w:val="20"/>
          <w:szCs w:val="20"/>
          <w:lang w:val="pl-PL"/>
        </w:rPr>
        <w:t>belong</w:t>
      </w:r>
      <w:proofErr w:type="spellEnd"/>
      <w:r w:rsidRPr="008644B6">
        <w:rPr>
          <w:rFonts w:asciiTheme="minorHAnsi" w:hAnsiTheme="minorHAnsi" w:cs="TimesLTStd-Roman"/>
          <w:b w:val="0"/>
          <w:bCs w:val="0"/>
          <w:color w:val="000000" w:themeColor="text1"/>
          <w:spacing w:val="-2"/>
          <w:sz w:val="20"/>
          <w:szCs w:val="20"/>
          <w:lang w:val="pl-PL"/>
        </w:rPr>
        <w:t xml:space="preserve"> to </w:t>
      </w:r>
      <w:proofErr w:type="spellStart"/>
      <w:r w:rsidRPr="008644B6">
        <w:rPr>
          <w:rFonts w:asciiTheme="minorHAnsi" w:hAnsiTheme="minorHAnsi" w:cs="TimesLTStd-Roman"/>
          <w:b w:val="0"/>
          <w:bCs w:val="0"/>
          <w:color w:val="000000" w:themeColor="text1"/>
          <w:spacing w:val="-2"/>
          <w:sz w:val="20"/>
          <w:szCs w:val="20"/>
          <w:lang w:val="pl-PL"/>
        </w:rPr>
        <w:t>them</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or</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Pr>
          <w:rFonts w:asciiTheme="minorHAnsi" w:hAnsiTheme="minorHAnsi" w:cs="TimesLTStd-Roman"/>
          <w:b w:val="0"/>
          <w:bCs w:val="0"/>
          <w:color w:val="000000" w:themeColor="text1"/>
          <w:spacing w:val="-2"/>
          <w:sz w:val="20"/>
          <w:szCs w:val="20"/>
          <w:lang w:val="pl-PL"/>
        </w:rPr>
        <w:t>can</w:t>
      </w:r>
      <w:proofErr w:type="spellEnd"/>
      <w:r>
        <w:rPr>
          <w:rFonts w:asciiTheme="minorHAnsi" w:hAnsiTheme="minorHAnsi" w:cs="TimesLTStd-Roman"/>
          <w:b w:val="0"/>
          <w:bCs w:val="0"/>
          <w:color w:val="000000" w:themeColor="text1"/>
          <w:spacing w:val="-2"/>
          <w:sz w:val="20"/>
          <w:szCs w:val="20"/>
          <w:lang w:val="pl-PL"/>
        </w:rPr>
        <w:t xml:space="preserve"> be </w:t>
      </w:r>
      <w:proofErr w:type="spellStart"/>
      <w:r w:rsidRPr="008644B6">
        <w:rPr>
          <w:rFonts w:asciiTheme="minorHAnsi" w:hAnsiTheme="minorHAnsi" w:cs="TimesLTStd-Roman"/>
          <w:b w:val="0"/>
          <w:bCs w:val="0"/>
          <w:color w:val="000000" w:themeColor="text1"/>
          <w:spacing w:val="-2"/>
          <w:sz w:val="20"/>
          <w:szCs w:val="20"/>
          <w:lang w:val="pl-PL"/>
        </w:rPr>
        <w:t>legally</w:t>
      </w:r>
      <w:proofErr w:type="spellEnd"/>
      <w:r>
        <w:rPr>
          <w:rFonts w:asciiTheme="minorHAnsi" w:hAnsiTheme="minorHAnsi" w:cs="TimesLTStd-Roman"/>
          <w:b w:val="0"/>
          <w:bCs w:val="0"/>
          <w:color w:val="000000" w:themeColor="text1"/>
          <w:spacing w:val="-2"/>
          <w:sz w:val="20"/>
          <w:szCs w:val="20"/>
          <w:lang w:val="pl-PL"/>
        </w:rPr>
        <w:t xml:space="preserve"> </w:t>
      </w:r>
      <w:proofErr w:type="spellStart"/>
      <w:r>
        <w:rPr>
          <w:rFonts w:asciiTheme="minorHAnsi" w:hAnsiTheme="minorHAnsi" w:cs="TimesLTStd-Roman"/>
          <w:b w:val="0"/>
          <w:bCs w:val="0"/>
          <w:color w:val="000000" w:themeColor="text1"/>
          <w:spacing w:val="-2"/>
          <w:sz w:val="20"/>
          <w:szCs w:val="20"/>
          <w:lang w:val="pl-PL"/>
        </w:rPr>
        <w:t>used</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Any</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generated</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code</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or</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modifications</w:t>
      </w:r>
      <w:proofErr w:type="spellEnd"/>
      <w:r w:rsidRPr="008644B6">
        <w:rPr>
          <w:rFonts w:asciiTheme="minorHAnsi" w:hAnsiTheme="minorHAnsi" w:cs="TimesLTStd-Roman"/>
          <w:b w:val="0"/>
          <w:bCs w:val="0"/>
          <w:color w:val="000000" w:themeColor="text1"/>
          <w:spacing w:val="-2"/>
          <w:sz w:val="20"/>
          <w:szCs w:val="20"/>
          <w:lang w:val="pl-PL"/>
        </w:rPr>
        <w:t xml:space="preserve"> to </w:t>
      </w:r>
      <w:proofErr w:type="spellStart"/>
      <w:r w:rsidRPr="008644B6">
        <w:rPr>
          <w:rFonts w:asciiTheme="minorHAnsi" w:hAnsiTheme="minorHAnsi" w:cs="TimesLTStd-Roman"/>
          <w:b w:val="0"/>
          <w:bCs w:val="0"/>
          <w:color w:val="000000" w:themeColor="text1"/>
          <w:spacing w:val="-2"/>
          <w:sz w:val="20"/>
          <w:szCs w:val="20"/>
          <w:lang w:val="pl-PL"/>
        </w:rPr>
        <w:t>existing</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models</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will</w:t>
      </w:r>
      <w:proofErr w:type="spellEnd"/>
      <w:r w:rsidRPr="008644B6">
        <w:rPr>
          <w:rFonts w:asciiTheme="minorHAnsi" w:hAnsiTheme="minorHAnsi" w:cs="TimesLTStd-Roman"/>
          <w:b w:val="0"/>
          <w:bCs w:val="0"/>
          <w:color w:val="000000" w:themeColor="text1"/>
          <w:spacing w:val="-2"/>
          <w:sz w:val="20"/>
          <w:szCs w:val="20"/>
          <w:lang w:val="pl-PL"/>
        </w:rPr>
        <w:t xml:space="preserve"> be </w:t>
      </w:r>
      <w:proofErr w:type="spellStart"/>
      <w:r w:rsidRPr="008644B6">
        <w:rPr>
          <w:rFonts w:asciiTheme="minorHAnsi" w:hAnsiTheme="minorHAnsi" w:cs="TimesLTStd-Roman"/>
          <w:b w:val="0"/>
          <w:bCs w:val="0"/>
          <w:color w:val="000000" w:themeColor="text1"/>
          <w:spacing w:val="-2"/>
          <w:sz w:val="20"/>
          <w:szCs w:val="20"/>
          <w:lang w:val="pl-PL"/>
        </w:rPr>
        <w:t>made</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available</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under</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an</w:t>
      </w:r>
      <w:proofErr w:type="spellEnd"/>
      <w:r w:rsidRPr="008644B6">
        <w:rPr>
          <w:rFonts w:asciiTheme="minorHAnsi" w:hAnsiTheme="minorHAnsi" w:cs="TimesLTStd-Roman"/>
          <w:b w:val="0"/>
          <w:bCs w:val="0"/>
          <w:color w:val="000000" w:themeColor="text1"/>
          <w:spacing w:val="-2"/>
          <w:sz w:val="20"/>
          <w:szCs w:val="20"/>
          <w:lang w:val="pl-PL"/>
        </w:rPr>
        <w:t xml:space="preserve"> open-</w:t>
      </w:r>
      <w:proofErr w:type="spellStart"/>
      <w:r w:rsidRPr="008644B6">
        <w:rPr>
          <w:rFonts w:asciiTheme="minorHAnsi" w:hAnsiTheme="minorHAnsi" w:cs="TimesLTStd-Roman"/>
          <w:b w:val="0"/>
          <w:bCs w:val="0"/>
          <w:color w:val="000000" w:themeColor="text1"/>
          <w:spacing w:val="-2"/>
          <w:sz w:val="20"/>
          <w:szCs w:val="20"/>
          <w:lang w:val="pl-PL"/>
        </w:rPr>
        <w:t>source</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license</w:t>
      </w:r>
      <w:proofErr w:type="spellEnd"/>
      <w:r w:rsidRPr="008644B6">
        <w:rPr>
          <w:rFonts w:asciiTheme="minorHAnsi" w:hAnsiTheme="minorHAnsi" w:cs="TimesLTStd-Roman"/>
          <w:b w:val="0"/>
          <w:bCs w:val="0"/>
          <w:color w:val="000000" w:themeColor="text1"/>
          <w:spacing w:val="-2"/>
          <w:sz w:val="20"/>
          <w:szCs w:val="20"/>
          <w:lang w:val="pl-PL"/>
        </w:rPr>
        <w:t xml:space="preserve">, </w:t>
      </w:r>
      <w:r>
        <w:rPr>
          <w:rFonts w:asciiTheme="minorHAnsi" w:hAnsiTheme="minorHAnsi" w:cs="TimesLTStd-Roman"/>
          <w:b w:val="0"/>
          <w:bCs w:val="0"/>
          <w:color w:val="000000" w:themeColor="text1"/>
          <w:spacing w:val="-2"/>
          <w:sz w:val="20"/>
          <w:szCs w:val="20"/>
          <w:lang w:val="pl-PL"/>
        </w:rPr>
        <w:t xml:space="preserve">to </w:t>
      </w:r>
      <w:proofErr w:type="spellStart"/>
      <w:r w:rsidRPr="008644B6">
        <w:rPr>
          <w:rFonts w:asciiTheme="minorHAnsi" w:hAnsiTheme="minorHAnsi" w:cs="TimesLTStd-Roman"/>
          <w:b w:val="0"/>
          <w:bCs w:val="0"/>
          <w:color w:val="000000" w:themeColor="text1"/>
          <w:spacing w:val="-2"/>
          <w:sz w:val="20"/>
          <w:szCs w:val="20"/>
          <w:lang w:val="pl-PL"/>
        </w:rPr>
        <w:t>ensur</w:t>
      </w:r>
      <w:r>
        <w:rPr>
          <w:rFonts w:asciiTheme="minorHAnsi" w:hAnsiTheme="minorHAnsi" w:cs="TimesLTStd-Roman"/>
          <w:b w:val="0"/>
          <w:bCs w:val="0"/>
          <w:color w:val="000000" w:themeColor="text1"/>
          <w:spacing w:val="-2"/>
          <w:sz w:val="20"/>
          <w:szCs w:val="20"/>
          <w:lang w:val="pl-PL"/>
        </w:rPr>
        <w:t>e</w:t>
      </w:r>
      <w:proofErr w:type="spellEnd"/>
      <w:r>
        <w:rPr>
          <w:rFonts w:asciiTheme="minorHAnsi" w:hAnsiTheme="minorHAnsi" w:cs="TimesLTStd-Roman"/>
          <w:b w:val="0"/>
          <w:bCs w:val="0"/>
          <w:color w:val="000000" w:themeColor="text1"/>
          <w:spacing w:val="-2"/>
          <w:sz w:val="20"/>
          <w:szCs w:val="20"/>
          <w:lang w:val="pl-PL"/>
        </w:rPr>
        <w:t xml:space="preserve"> </w:t>
      </w:r>
      <w:r w:rsidRPr="008644B6">
        <w:rPr>
          <w:rFonts w:asciiTheme="minorHAnsi" w:hAnsiTheme="minorHAnsi" w:cs="TimesLTStd-Roman"/>
          <w:b w:val="0"/>
          <w:bCs w:val="0"/>
          <w:color w:val="000000" w:themeColor="text1"/>
          <w:spacing w:val="-2"/>
          <w:sz w:val="20"/>
          <w:szCs w:val="20"/>
          <w:lang w:val="pl-PL"/>
        </w:rPr>
        <w:t xml:space="preserve">the </w:t>
      </w:r>
      <w:proofErr w:type="spellStart"/>
      <w:r w:rsidRPr="008644B6">
        <w:rPr>
          <w:rFonts w:asciiTheme="minorHAnsi" w:hAnsiTheme="minorHAnsi" w:cs="TimesLTStd-Roman"/>
          <w:b w:val="0"/>
          <w:bCs w:val="0"/>
          <w:color w:val="000000" w:themeColor="text1"/>
          <w:spacing w:val="-2"/>
          <w:sz w:val="20"/>
          <w:szCs w:val="20"/>
          <w:lang w:val="pl-PL"/>
        </w:rPr>
        <w:t>intellectual</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property</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is</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protected</w:t>
      </w:r>
      <w:proofErr w:type="spellEnd"/>
      <w:r w:rsidRPr="008644B6">
        <w:rPr>
          <w:rFonts w:asciiTheme="minorHAnsi" w:hAnsiTheme="minorHAnsi" w:cs="TimesLTStd-Roman"/>
          <w:b w:val="0"/>
          <w:bCs w:val="0"/>
          <w:color w:val="000000" w:themeColor="text1"/>
          <w:spacing w:val="-2"/>
          <w:sz w:val="20"/>
          <w:szCs w:val="20"/>
          <w:lang w:val="pl-PL"/>
        </w:rPr>
        <w:t xml:space="preserve"> and </w:t>
      </w:r>
      <w:proofErr w:type="spellStart"/>
      <w:r w:rsidRPr="008644B6">
        <w:rPr>
          <w:rFonts w:asciiTheme="minorHAnsi" w:hAnsiTheme="minorHAnsi" w:cs="TimesLTStd-Roman"/>
          <w:b w:val="0"/>
          <w:bCs w:val="0"/>
          <w:color w:val="000000" w:themeColor="text1"/>
          <w:spacing w:val="-2"/>
          <w:sz w:val="20"/>
          <w:szCs w:val="20"/>
          <w:lang w:val="pl-PL"/>
        </w:rPr>
        <w:t>freely</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accessible</w:t>
      </w:r>
      <w:proofErr w:type="spellEnd"/>
      <w:r w:rsidRPr="008644B6">
        <w:rPr>
          <w:rFonts w:asciiTheme="minorHAnsi" w:hAnsiTheme="minorHAnsi" w:cs="TimesLTStd-Roman"/>
          <w:b w:val="0"/>
          <w:bCs w:val="0"/>
          <w:color w:val="000000" w:themeColor="text1"/>
          <w:spacing w:val="-2"/>
          <w:sz w:val="20"/>
          <w:szCs w:val="20"/>
          <w:lang w:val="pl-PL"/>
        </w:rPr>
        <w:t xml:space="preserve"> for </w:t>
      </w:r>
      <w:proofErr w:type="spellStart"/>
      <w:r w:rsidRPr="008644B6">
        <w:rPr>
          <w:rFonts w:asciiTheme="minorHAnsi" w:hAnsiTheme="minorHAnsi" w:cs="TimesLTStd-Roman"/>
          <w:b w:val="0"/>
          <w:bCs w:val="0"/>
          <w:color w:val="000000" w:themeColor="text1"/>
          <w:spacing w:val="-2"/>
          <w:sz w:val="20"/>
          <w:szCs w:val="20"/>
          <w:lang w:val="pl-PL"/>
        </w:rPr>
        <w:t>educational</w:t>
      </w:r>
      <w:proofErr w:type="spellEnd"/>
      <w:r w:rsidRPr="008644B6">
        <w:rPr>
          <w:rFonts w:asciiTheme="minorHAnsi" w:hAnsiTheme="minorHAnsi" w:cs="TimesLTStd-Roman"/>
          <w:b w:val="0"/>
          <w:bCs w:val="0"/>
          <w:color w:val="000000" w:themeColor="text1"/>
          <w:spacing w:val="-2"/>
          <w:sz w:val="20"/>
          <w:szCs w:val="20"/>
          <w:lang w:val="pl-PL"/>
        </w:rPr>
        <w:t xml:space="preserve"> and </w:t>
      </w:r>
      <w:proofErr w:type="spellStart"/>
      <w:r w:rsidRPr="008644B6">
        <w:rPr>
          <w:rFonts w:asciiTheme="minorHAnsi" w:hAnsiTheme="minorHAnsi" w:cs="TimesLTStd-Roman"/>
          <w:b w:val="0"/>
          <w:bCs w:val="0"/>
          <w:color w:val="000000" w:themeColor="text1"/>
          <w:spacing w:val="-2"/>
          <w:sz w:val="20"/>
          <w:szCs w:val="20"/>
          <w:lang w:val="pl-PL"/>
        </w:rPr>
        <w:t>research</w:t>
      </w:r>
      <w:proofErr w:type="spellEnd"/>
      <w:r w:rsidRPr="008644B6">
        <w:rPr>
          <w:rFonts w:asciiTheme="minorHAnsi" w:hAnsiTheme="minorHAnsi" w:cs="TimesLTStd-Roman"/>
          <w:b w:val="0"/>
          <w:bCs w:val="0"/>
          <w:color w:val="000000" w:themeColor="text1"/>
          <w:spacing w:val="-2"/>
          <w:sz w:val="20"/>
          <w:szCs w:val="20"/>
          <w:lang w:val="pl-PL"/>
        </w:rPr>
        <w:t xml:space="preserve"> </w:t>
      </w:r>
      <w:proofErr w:type="spellStart"/>
      <w:r w:rsidRPr="008644B6">
        <w:rPr>
          <w:rFonts w:asciiTheme="minorHAnsi" w:hAnsiTheme="minorHAnsi" w:cs="TimesLTStd-Roman"/>
          <w:b w:val="0"/>
          <w:bCs w:val="0"/>
          <w:color w:val="000000" w:themeColor="text1"/>
          <w:spacing w:val="-2"/>
          <w:sz w:val="20"/>
          <w:szCs w:val="20"/>
          <w:lang w:val="pl-PL"/>
        </w:rPr>
        <w:t>purposes</w:t>
      </w:r>
      <w:proofErr w:type="spellEnd"/>
      <w:r w:rsidRPr="008644B6">
        <w:rPr>
          <w:rFonts w:asciiTheme="minorHAnsi" w:hAnsiTheme="minorHAnsi" w:cs="TimesLTStd-Roman"/>
          <w:b w:val="0"/>
          <w:bCs w:val="0"/>
          <w:color w:val="000000" w:themeColor="text1"/>
          <w:spacing w:val="-2"/>
          <w:sz w:val="20"/>
          <w:szCs w:val="20"/>
          <w:lang w:val="pl-PL"/>
        </w:rPr>
        <w:t>.</w:t>
      </w:r>
    </w:p>
    <w:p w14:paraId="2D14C26A" w14:textId="415F0F70" w:rsidR="0091745E" w:rsidRPr="00652444" w:rsidRDefault="0091745E" w:rsidP="0091745E">
      <w:pPr>
        <w:pStyle w:val="H1"/>
        <w:rPr>
          <w:rFonts w:asciiTheme="minorHAnsi" w:hAnsiTheme="minorHAnsi"/>
          <w:sz w:val="20"/>
          <w:szCs w:val="20"/>
        </w:rPr>
      </w:pPr>
      <w:r w:rsidRPr="00523CF1">
        <w:rPr>
          <w:rFonts w:asciiTheme="minorHAnsi" w:hAnsiTheme="minorHAnsi"/>
          <w:color w:val="4472C4" w:themeColor="accent1"/>
          <w:sz w:val="20"/>
          <w:szCs w:val="20"/>
        </w:rPr>
        <w:t>V</w:t>
      </w:r>
      <w:r w:rsidR="00523CF1" w:rsidRPr="00523CF1">
        <w:rPr>
          <w:rFonts w:asciiTheme="minorHAnsi" w:hAnsiTheme="minorHAnsi"/>
          <w:color w:val="4472C4" w:themeColor="accent1"/>
          <w:sz w:val="20"/>
          <w:szCs w:val="20"/>
        </w:rPr>
        <w:t>II</w:t>
      </w:r>
      <w:r w:rsidRPr="00523CF1">
        <w:rPr>
          <w:rFonts w:asciiTheme="minorHAnsi" w:hAnsiTheme="minorHAnsi"/>
          <w:color w:val="4472C4" w:themeColor="accent1"/>
          <w:sz w:val="20"/>
          <w:szCs w:val="20"/>
        </w:rPr>
        <w:t>.</w:t>
      </w:r>
      <w:r w:rsidRPr="00523CF1">
        <w:rPr>
          <w:rFonts w:asciiTheme="minorHAnsi" w:eastAsia="MS Gothic" w:hAnsiTheme="minorHAnsi" w:cs="MS Gothic"/>
          <w:color w:val="4472C4" w:themeColor="accent1"/>
          <w:sz w:val="20"/>
          <w:szCs w:val="20"/>
        </w:rPr>
        <w:t> </w:t>
      </w:r>
      <w:r w:rsidR="008E4A98" w:rsidRPr="00523CF1">
        <w:rPr>
          <w:rFonts w:asciiTheme="minorHAnsi" w:hAnsiTheme="minorHAnsi"/>
          <w:color w:val="4472C4" w:themeColor="accent1"/>
          <w:sz w:val="20"/>
          <w:szCs w:val="20"/>
        </w:rPr>
        <w:t>CONCLUSIONS AND PERSPECTIVE</w:t>
      </w:r>
      <w:r w:rsidR="008E4A98" w:rsidRPr="00FA0598">
        <w:rPr>
          <w:rFonts w:asciiTheme="minorHAnsi" w:hAnsiTheme="minorHAnsi"/>
          <w:color w:val="0070C0"/>
          <w:sz w:val="20"/>
          <w:szCs w:val="20"/>
        </w:rPr>
        <w:t>S</w:t>
      </w:r>
      <w:r w:rsidR="008E4A98" w:rsidRPr="00523CF1">
        <w:rPr>
          <w:rFonts w:asciiTheme="minorHAnsi" w:hAnsiTheme="minorHAnsi"/>
          <w:color w:val="000000" w:themeColor="text1"/>
          <w:sz w:val="20"/>
          <w:szCs w:val="20"/>
        </w:rPr>
        <w:t xml:space="preserve"> </w:t>
      </w:r>
    </w:p>
    <w:p w14:paraId="454F361C" w14:textId="0ADBAF42" w:rsidR="00567615" w:rsidRDefault="008E4A98" w:rsidP="00BE0B38">
      <w:pPr>
        <w:pStyle w:val="PARA"/>
        <w:rPr>
          <w:rFonts w:asciiTheme="minorHAnsi" w:hAnsiTheme="minorHAnsi"/>
        </w:rPr>
      </w:pPr>
      <w:r w:rsidRPr="00652444">
        <w:rPr>
          <w:rFonts w:asciiTheme="minorHAnsi" w:hAnsiTheme="minorHAnsi"/>
        </w:rPr>
        <w:t xml:space="preserve">Summarize your work, highlighting strengths and weaknesses of its results. How do you see a potential follow-up of the project? </w:t>
      </w:r>
    </w:p>
    <w:p w14:paraId="2EEFA63F" w14:textId="77777777" w:rsidR="00FA0598" w:rsidRPr="00523CF1" w:rsidRDefault="00FA0598" w:rsidP="00FA0598">
      <w:pPr>
        <w:pStyle w:val="H1"/>
        <w:rPr>
          <w:rFonts w:asciiTheme="minorHAnsi" w:hAnsiTheme="minorHAnsi"/>
          <w:color w:val="4472C4" w:themeColor="accent1"/>
          <w:sz w:val="20"/>
          <w:szCs w:val="20"/>
        </w:rPr>
      </w:pPr>
      <w:r w:rsidRPr="00523CF1">
        <w:rPr>
          <w:rFonts w:asciiTheme="minorHAnsi" w:hAnsiTheme="minorHAnsi"/>
          <w:color w:val="4472C4" w:themeColor="accent1"/>
          <w:sz w:val="20"/>
          <w:szCs w:val="20"/>
        </w:rPr>
        <w:t>APPENDIX</w:t>
      </w:r>
    </w:p>
    <w:p w14:paraId="3AC97882" w14:textId="524BBC98" w:rsidR="00FA0598" w:rsidRPr="00652444" w:rsidRDefault="008644B6" w:rsidP="00FA0598">
      <w:pPr>
        <w:pStyle w:val="PARA"/>
        <w:rPr>
          <w:rFonts w:asciiTheme="minorHAnsi" w:hAnsiTheme="minorHAnsi"/>
        </w:rPr>
      </w:pPr>
      <w:r>
        <w:rPr>
          <w:rFonts w:asciiTheme="minorHAnsi" w:hAnsiTheme="minorHAnsi"/>
        </w:rPr>
        <w:t>L</w:t>
      </w:r>
      <w:r w:rsidR="00FA0598" w:rsidRPr="00652444">
        <w:rPr>
          <w:rFonts w:asciiTheme="minorHAnsi" w:hAnsiTheme="minorHAnsi"/>
        </w:rPr>
        <w:t>ink</w:t>
      </w:r>
      <w:r>
        <w:rPr>
          <w:rFonts w:asciiTheme="minorHAnsi" w:hAnsiTheme="minorHAnsi"/>
        </w:rPr>
        <w:t>s</w:t>
      </w:r>
      <w:r w:rsidR="00FA0598" w:rsidRPr="00652444">
        <w:rPr>
          <w:rFonts w:asciiTheme="minorHAnsi" w:hAnsiTheme="minorHAnsi"/>
        </w:rPr>
        <w:t xml:space="preserve"> to code repositories online. </w:t>
      </w:r>
    </w:p>
    <w:p w14:paraId="51B05439" w14:textId="3CD81CDC" w:rsidR="00FA0598" w:rsidRPr="00523CF1" w:rsidRDefault="00FA0598" w:rsidP="00FA0598">
      <w:pPr>
        <w:pStyle w:val="H1"/>
        <w:rPr>
          <w:rFonts w:asciiTheme="minorHAnsi" w:hAnsiTheme="minorHAnsi"/>
          <w:color w:val="4472C4" w:themeColor="accent1"/>
          <w:sz w:val="20"/>
          <w:szCs w:val="20"/>
        </w:rPr>
      </w:pPr>
      <w:r w:rsidRPr="00523CF1">
        <w:rPr>
          <w:rFonts w:asciiTheme="minorHAnsi" w:hAnsiTheme="minorHAnsi"/>
          <w:color w:val="4472C4" w:themeColor="accent1"/>
          <w:sz w:val="20"/>
          <w:szCs w:val="20"/>
        </w:rPr>
        <w:t>ACKNOWLEDGMENT</w:t>
      </w:r>
      <w:r>
        <w:rPr>
          <w:rFonts w:asciiTheme="minorHAnsi" w:hAnsiTheme="minorHAnsi"/>
          <w:color w:val="4472C4" w:themeColor="accent1"/>
          <w:sz w:val="20"/>
          <w:szCs w:val="20"/>
        </w:rPr>
        <w:t>S</w:t>
      </w:r>
    </w:p>
    <w:p w14:paraId="4DDC540D" w14:textId="41DB4F47" w:rsidR="00A30676" w:rsidRDefault="008644B6" w:rsidP="00FA0598">
      <w:pPr>
        <w:pStyle w:val="PARA"/>
        <w:rPr>
          <w:rFonts w:asciiTheme="minorHAnsi" w:hAnsiTheme="minorHAnsi"/>
        </w:rPr>
      </w:pPr>
      <w:r w:rsidRPr="008644B6">
        <w:rPr>
          <w:rFonts w:asciiTheme="minorHAnsi" w:hAnsiTheme="minorHAnsi"/>
        </w:rPr>
        <w:t>We’d like to thank our supervisor</w:t>
      </w:r>
      <w:r w:rsidRPr="008644B6">
        <w:rPr>
          <w:rFonts w:asciiTheme="minorHAnsi" w:hAnsiTheme="minorHAnsi"/>
        </w:rPr>
        <w:t xml:space="preserve">, </w:t>
      </w:r>
      <w:r w:rsidRPr="008644B6">
        <w:rPr>
          <w:rFonts w:asciiTheme="minorHAnsi" w:hAnsiTheme="minorHAnsi"/>
          <w:lang w:val="en-GB"/>
        </w:rPr>
        <w:t>PhD Eng. Paulina Komar</w:t>
      </w:r>
      <w:r w:rsidRPr="008644B6">
        <w:rPr>
          <w:rFonts w:asciiTheme="minorHAnsi" w:hAnsiTheme="minorHAnsi"/>
        </w:rPr>
        <w:t>,</w:t>
      </w:r>
      <w:r>
        <w:rPr>
          <w:rFonts w:asciiTheme="minorHAnsi" w:hAnsiTheme="minorHAnsi"/>
        </w:rPr>
        <w:t xml:space="preserve"> </w:t>
      </w:r>
      <w:r w:rsidRPr="008644B6">
        <w:rPr>
          <w:rFonts w:asciiTheme="minorHAnsi" w:hAnsiTheme="minorHAnsi"/>
        </w:rPr>
        <w:t xml:space="preserve">for all </w:t>
      </w:r>
      <w:r>
        <w:rPr>
          <w:rFonts w:asciiTheme="minorHAnsi" w:hAnsiTheme="minorHAnsi"/>
        </w:rPr>
        <w:t>her</w:t>
      </w:r>
      <w:r w:rsidRPr="008644B6">
        <w:rPr>
          <w:rFonts w:asciiTheme="minorHAnsi" w:hAnsiTheme="minorHAnsi"/>
        </w:rPr>
        <w:t xml:space="preserve"> help throughout this project. </w:t>
      </w:r>
      <w:r>
        <w:rPr>
          <w:rFonts w:asciiTheme="minorHAnsi" w:hAnsiTheme="minorHAnsi"/>
        </w:rPr>
        <w:t xml:space="preserve">Her </w:t>
      </w:r>
      <w:r w:rsidRPr="008644B6">
        <w:rPr>
          <w:rFonts w:asciiTheme="minorHAnsi" w:hAnsiTheme="minorHAnsi"/>
        </w:rPr>
        <w:t>support, patience, and encouragement kept us motivated, even when things got</w:t>
      </w:r>
      <w:r>
        <w:rPr>
          <w:rFonts w:asciiTheme="minorHAnsi" w:hAnsiTheme="minorHAnsi"/>
        </w:rPr>
        <w:t xml:space="preserve"> disorganized or tough</w:t>
      </w:r>
      <w:r w:rsidRPr="008644B6">
        <w:rPr>
          <w:rFonts w:asciiTheme="minorHAnsi" w:hAnsiTheme="minorHAnsi"/>
        </w:rPr>
        <w:t>.</w:t>
      </w:r>
    </w:p>
    <w:p w14:paraId="468FBFBF" w14:textId="77777777" w:rsidR="008644B6" w:rsidRPr="00652444" w:rsidRDefault="008644B6" w:rsidP="00FA0598">
      <w:pPr>
        <w:pStyle w:val="PARA"/>
        <w:rPr>
          <w:rFonts w:asciiTheme="minorHAnsi" w:hAnsiTheme="minorHAnsi"/>
        </w:rPr>
      </w:pPr>
    </w:p>
    <w:p w14:paraId="51271752" w14:textId="77777777" w:rsidR="00FA0598" w:rsidRPr="00A30676" w:rsidRDefault="00FA0598" w:rsidP="00A30676">
      <w:pPr>
        <w:pStyle w:val="PARA"/>
        <w:rPr>
          <w:rFonts w:asciiTheme="minorHAnsi" w:hAnsiTheme="minorHAnsi"/>
          <w:b/>
          <w:bCs/>
          <w:color w:val="4472C4" w:themeColor="accent1"/>
        </w:rPr>
      </w:pPr>
      <w:r w:rsidRPr="00A30676">
        <w:rPr>
          <w:rFonts w:asciiTheme="minorHAnsi" w:hAnsiTheme="minorHAnsi"/>
          <w:b/>
          <w:bCs/>
          <w:color w:val="4472C4" w:themeColor="accent1"/>
        </w:rPr>
        <w:t>REFERENCES</w:t>
      </w:r>
    </w:p>
    <w:p w14:paraId="63B68A3D" w14:textId="77777777" w:rsidR="00FA0598" w:rsidRPr="00652444" w:rsidRDefault="00FA0598" w:rsidP="00FA0598">
      <w:pPr>
        <w:pStyle w:val="References"/>
        <w:tabs>
          <w:tab w:val="clear" w:pos="1170"/>
        </w:tabs>
        <w:ind w:left="284" w:hanging="320"/>
        <w:rPr>
          <w:rFonts w:asciiTheme="minorHAnsi" w:hAnsiTheme="minorHAnsi"/>
          <w:sz w:val="20"/>
          <w:szCs w:val="20"/>
        </w:rPr>
      </w:pPr>
      <w:r w:rsidRPr="00652444">
        <w:rPr>
          <w:rFonts w:asciiTheme="minorHAnsi" w:hAnsiTheme="minorHAnsi"/>
          <w:sz w:val="20"/>
          <w:szCs w:val="20"/>
        </w:rPr>
        <w:t xml:space="preserve">A. Author, “Paper title,” </w:t>
      </w:r>
      <w:r w:rsidRPr="00652444">
        <w:rPr>
          <w:rFonts w:asciiTheme="minorHAnsi" w:hAnsiTheme="minorHAnsi"/>
          <w:i/>
          <w:iCs/>
          <w:sz w:val="20"/>
          <w:szCs w:val="20"/>
        </w:rPr>
        <w:t>Journal Name</w:t>
      </w:r>
      <w:r w:rsidRPr="00652444">
        <w:rPr>
          <w:rFonts w:asciiTheme="minorHAnsi" w:hAnsiTheme="minorHAnsi"/>
          <w:sz w:val="20"/>
          <w:szCs w:val="20"/>
        </w:rPr>
        <w:t xml:space="preserve">., vol. 13, no. 1, pp. 11-23, Jan. 1995. DOI: 10.1109/TTHZ.2016.2544142 </w:t>
      </w:r>
    </w:p>
    <w:p w14:paraId="6CE2441D" w14:textId="77777777" w:rsidR="00FA0598" w:rsidRPr="00652444" w:rsidRDefault="00FA0598" w:rsidP="00FA0598">
      <w:pPr>
        <w:pStyle w:val="References"/>
        <w:tabs>
          <w:tab w:val="clear" w:pos="1170"/>
        </w:tabs>
        <w:ind w:left="284" w:hanging="320"/>
        <w:rPr>
          <w:rFonts w:asciiTheme="minorHAnsi" w:hAnsiTheme="minorHAnsi"/>
          <w:sz w:val="20"/>
          <w:szCs w:val="20"/>
        </w:rPr>
      </w:pPr>
      <w:r w:rsidRPr="00652444">
        <w:rPr>
          <w:rFonts w:asciiTheme="minorHAnsi" w:hAnsiTheme="minorHAnsi"/>
          <w:sz w:val="20"/>
          <w:szCs w:val="20"/>
        </w:rPr>
        <w:t xml:space="preserve">B. Author, “Paper title,” </w:t>
      </w:r>
      <w:r w:rsidRPr="00652444">
        <w:rPr>
          <w:rFonts w:asciiTheme="minorHAnsi" w:hAnsiTheme="minorHAnsi"/>
          <w:i/>
          <w:iCs/>
          <w:sz w:val="20"/>
          <w:szCs w:val="20"/>
        </w:rPr>
        <w:t>Journal Name</w:t>
      </w:r>
      <w:r w:rsidRPr="00652444">
        <w:rPr>
          <w:rFonts w:asciiTheme="minorHAnsi" w:hAnsiTheme="minorHAnsi"/>
          <w:sz w:val="20"/>
          <w:szCs w:val="20"/>
        </w:rPr>
        <w:t xml:space="preserve">., vol. 13, no. 1, pp. 11-23, Jan. 1995. DOI: 10.1109/TTHZ.2016.2544142 </w:t>
      </w:r>
    </w:p>
    <w:p w14:paraId="7C435197" w14:textId="44B5CB81" w:rsidR="00FA0598" w:rsidRPr="00FA0598" w:rsidRDefault="00FA0598" w:rsidP="00FA0598">
      <w:pPr>
        <w:pStyle w:val="FigCaption"/>
        <w:rPr>
          <w:rFonts w:asciiTheme="minorHAnsi" w:hAnsiTheme="minorHAnsi"/>
          <w:b w:val="0"/>
          <w:sz w:val="20"/>
          <w:szCs w:val="20"/>
        </w:rPr>
      </w:pPr>
      <w:r w:rsidRPr="00FA0598">
        <w:rPr>
          <w:rStyle w:val="CaptionColor"/>
          <w:rFonts w:asciiTheme="minorHAnsi" w:hAnsiTheme="minorHAnsi"/>
          <w:b w:val="0"/>
          <w:bCs/>
          <w:color w:val="000000" w:themeColor="text1"/>
          <w:sz w:val="20"/>
          <w:szCs w:val="20"/>
        </w:rPr>
        <w:t>FIGURE 1.</w:t>
      </w:r>
      <w:r w:rsidRPr="00FA0598">
        <w:rPr>
          <w:rFonts w:asciiTheme="minorHAnsi" w:eastAsia="MS Gothic" w:hAnsiTheme="minorHAnsi" w:cs="MS Gothic"/>
          <w:b w:val="0"/>
          <w:color w:val="000000" w:themeColor="text1"/>
          <w:sz w:val="20"/>
          <w:szCs w:val="20"/>
        </w:rPr>
        <w:t> </w:t>
      </w:r>
      <w:r w:rsidRPr="00FA0598">
        <w:rPr>
          <w:rFonts w:asciiTheme="minorHAnsi" w:hAnsiTheme="minorHAnsi"/>
          <w:b w:val="0"/>
          <w:color w:val="000000" w:themeColor="text1"/>
          <w:sz w:val="20"/>
          <w:szCs w:val="20"/>
        </w:rPr>
        <w:t xml:space="preserve"> </w:t>
      </w:r>
      <w:r w:rsidRPr="00FA0598">
        <w:rPr>
          <w:rFonts w:asciiTheme="minorHAnsi" w:hAnsiTheme="minorHAnsi"/>
          <w:b w:val="0"/>
          <w:sz w:val="20"/>
          <w:szCs w:val="20"/>
        </w:rPr>
        <w:t>Prepare good resolution of images (at least 300dpi, preferably 600dpi) and max 88mm wide. If the figure comes from external reference, cite it here [2]</w:t>
      </w:r>
    </w:p>
    <w:p w14:paraId="0AC46826" w14:textId="77777777" w:rsidR="00FA0598" w:rsidRDefault="00FA0598" w:rsidP="00BE0B38">
      <w:pPr>
        <w:pStyle w:val="PARA"/>
        <w:rPr>
          <w:rFonts w:asciiTheme="minorHAnsi" w:hAnsiTheme="minorHAnsi"/>
        </w:rPr>
      </w:pPr>
    </w:p>
    <w:p w14:paraId="13BAFA1B" w14:textId="69616CBE" w:rsidR="0001799E" w:rsidRPr="00652444" w:rsidRDefault="0001799E" w:rsidP="00273047">
      <w:pPr>
        <w:pStyle w:val="References"/>
        <w:numPr>
          <w:ilvl w:val="0"/>
          <w:numId w:val="0"/>
        </w:numPr>
        <w:ind w:left="284" w:hanging="320"/>
        <w:rPr>
          <w:rFonts w:asciiTheme="minorHAnsi" w:hAnsiTheme="minorHAnsi"/>
          <w:sz w:val="20"/>
          <w:szCs w:val="20"/>
        </w:rPr>
      </w:pPr>
    </w:p>
    <w:p w14:paraId="7B32743E" w14:textId="5F6A4F4D" w:rsidR="00116DF7" w:rsidRPr="00652444" w:rsidRDefault="00116DF7" w:rsidP="00116DF7">
      <w:pPr>
        <w:pStyle w:val="H1"/>
        <w:rPr>
          <w:rFonts w:asciiTheme="minorHAnsi" w:hAnsiTheme="minorHAnsi"/>
          <w:sz w:val="20"/>
          <w:szCs w:val="20"/>
        </w:rPr>
      </w:pPr>
      <w:r w:rsidRPr="00652444">
        <w:rPr>
          <w:rStyle w:val="AUBiosbd"/>
          <w:rFonts w:asciiTheme="minorHAnsi" w:hAnsiTheme="minorHAnsi"/>
          <w:sz w:val="20"/>
          <w:szCs w:val="20"/>
        </w:rPr>
        <w:br w:type="page"/>
      </w:r>
      <w:r w:rsidRPr="00523CF1">
        <w:rPr>
          <w:rFonts w:asciiTheme="minorHAnsi" w:hAnsiTheme="minorHAnsi"/>
          <w:color w:val="4472C4" w:themeColor="accent1"/>
          <w:sz w:val="20"/>
          <w:szCs w:val="20"/>
        </w:rPr>
        <w:lastRenderedPageBreak/>
        <w:t xml:space="preserve">AUTHOR BIOS AND CONTRIBUTIONS </w:t>
      </w:r>
    </w:p>
    <w:p w14:paraId="617ED707" w14:textId="64709E85" w:rsidR="0062439C" w:rsidRPr="00652444" w:rsidRDefault="00B56749" w:rsidP="00F75762">
      <w:pPr>
        <w:pStyle w:val="AUBios"/>
        <w:spacing w:before="120"/>
        <w:rPr>
          <w:rFonts w:asciiTheme="minorHAnsi" w:hAnsiTheme="minorHAnsi"/>
          <w:sz w:val="20"/>
          <w:szCs w:val="20"/>
        </w:rPr>
      </w:pPr>
      <w:r>
        <w:rPr>
          <w:noProof/>
        </w:rPr>
        <w:drawing>
          <wp:anchor distT="0" distB="0" distL="114300" distR="114300" simplePos="0" relativeHeight="251677184" behindDoc="0" locked="0" layoutInCell="1" allowOverlap="1" wp14:anchorId="5C2C8B53" wp14:editId="6D02520E">
            <wp:simplePos x="0" y="0"/>
            <wp:positionH relativeFrom="margin">
              <wp:align>left</wp:align>
            </wp:positionH>
            <wp:positionV relativeFrom="paragraph">
              <wp:posOffset>76200</wp:posOffset>
            </wp:positionV>
            <wp:extent cx="914400" cy="1173600"/>
            <wp:effectExtent l="0" t="0" r="0" b="7620"/>
            <wp:wrapSquare wrapText="bothSides"/>
            <wp:docPr id="2121885548" name="Obraz 1" descr="Obraz zawierający Ludzka twarz, osoba, ubrania, okulary/szklanki&#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1885548" name="Obraz 1" descr="Obraz zawierający Ludzka twarz, osoba, ubrania, okulary/szklanki&#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1173600"/>
                    </a:xfrm>
                    <a:prstGeom prst="rect">
                      <a:avLst/>
                    </a:prstGeom>
                    <a:noFill/>
                    <a:ln>
                      <a:noFill/>
                    </a:ln>
                  </pic:spPr>
                </pic:pic>
              </a:graphicData>
            </a:graphic>
          </wp:anchor>
        </w:drawing>
      </w:r>
      <w:r>
        <w:rPr>
          <w:rStyle w:val="AUBiosbd"/>
          <w:rFonts w:asciiTheme="minorHAnsi" w:hAnsiTheme="minorHAnsi"/>
          <w:sz w:val="20"/>
          <w:szCs w:val="20"/>
        </w:rPr>
        <w:t>MARTA</w:t>
      </w:r>
      <w:r w:rsidR="00EC5C8C" w:rsidRPr="00652444">
        <w:rPr>
          <w:rStyle w:val="AUBiosbd"/>
          <w:rFonts w:asciiTheme="minorHAnsi" w:hAnsiTheme="minorHAnsi"/>
          <w:sz w:val="20"/>
          <w:szCs w:val="20"/>
        </w:rPr>
        <w:t xml:space="preserve"> </w:t>
      </w:r>
      <w:r>
        <w:rPr>
          <w:rStyle w:val="AUBiosbd"/>
          <w:rFonts w:asciiTheme="minorHAnsi" w:hAnsiTheme="minorHAnsi"/>
          <w:sz w:val="20"/>
          <w:szCs w:val="20"/>
        </w:rPr>
        <w:t>K</w:t>
      </w:r>
      <w:r w:rsidR="00EC5C8C" w:rsidRPr="00652444">
        <w:rPr>
          <w:rStyle w:val="AUBiosbd"/>
          <w:rFonts w:asciiTheme="minorHAnsi" w:hAnsiTheme="minorHAnsi"/>
          <w:sz w:val="20"/>
          <w:szCs w:val="20"/>
        </w:rPr>
        <w:t xml:space="preserve">. </w:t>
      </w:r>
      <w:r>
        <w:rPr>
          <w:rStyle w:val="AUBiosbd"/>
          <w:rFonts w:asciiTheme="minorHAnsi" w:hAnsiTheme="minorHAnsi"/>
          <w:sz w:val="20"/>
          <w:szCs w:val="20"/>
        </w:rPr>
        <w:t>HAIK</w:t>
      </w:r>
      <w:r w:rsidR="00EC5C8C" w:rsidRPr="00652444">
        <w:rPr>
          <w:rFonts w:asciiTheme="minorHAnsi" w:hAnsiTheme="minorHAnsi" w:cs="FormataOTFMd"/>
          <w:sz w:val="20"/>
          <w:szCs w:val="20"/>
        </w:rPr>
        <w:t xml:space="preserve"> </w:t>
      </w:r>
      <w:r w:rsidR="005C4C54" w:rsidRPr="00652444">
        <w:rPr>
          <w:rFonts w:asciiTheme="minorHAnsi" w:hAnsiTheme="minorHAnsi"/>
          <w:sz w:val="20"/>
          <w:szCs w:val="20"/>
        </w:rPr>
        <w:t xml:space="preserve">was born in Lodz in 1999 and since 2020 has been enrolled at University XXX, majoring in XXX. </w:t>
      </w:r>
      <w:r w:rsidR="00BC3FA6" w:rsidRPr="00652444">
        <w:rPr>
          <w:rFonts w:asciiTheme="minorHAnsi" w:hAnsiTheme="minorHAnsi"/>
          <w:sz w:val="20"/>
          <w:szCs w:val="20"/>
        </w:rPr>
        <w:t xml:space="preserve">If he/she has some job experience you can put it in here as well. </w:t>
      </w:r>
    </w:p>
    <w:p w14:paraId="6941257F" w14:textId="09849BF8" w:rsidR="00BC3FA6" w:rsidRPr="00652444" w:rsidRDefault="006A0B53" w:rsidP="006A0B53">
      <w:pPr>
        <w:pStyle w:val="AUBiosNoSpace"/>
        <w:rPr>
          <w:rFonts w:asciiTheme="minorHAnsi" w:hAnsiTheme="minorHAnsi"/>
          <w:sz w:val="20"/>
          <w:szCs w:val="20"/>
        </w:rPr>
      </w:pPr>
      <w:r w:rsidRPr="00652444">
        <w:rPr>
          <w:rFonts w:asciiTheme="minorHAnsi" w:hAnsiTheme="minorHAnsi"/>
          <w:sz w:val="20"/>
          <w:szCs w:val="20"/>
        </w:rPr>
        <w:t xml:space="preserve">The second paragraph </w:t>
      </w:r>
      <w:r w:rsidR="00BC3FA6" w:rsidRPr="00652444">
        <w:rPr>
          <w:rFonts w:asciiTheme="minorHAnsi" w:hAnsiTheme="minorHAnsi"/>
          <w:sz w:val="20"/>
          <w:szCs w:val="20"/>
        </w:rPr>
        <w:t>should summarize the author’s contributions to the project. Was he/she primarily involved in research? Prototype design? Coding? Managed/organized meetings? Prepared what sections of the report</w:t>
      </w:r>
      <w:r w:rsidR="00EE0C3E" w:rsidRPr="00652444">
        <w:rPr>
          <w:rFonts w:asciiTheme="minorHAnsi" w:hAnsiTheme="minorHAnsi"/>
          <w:sz w:val="20"/>
          <w:szCs w:val="20"/>
        </w:rPr>
        <w:t>?</w:t>
      </w:r>
      <w:r w:rsidR="00BC3FA6" w:rsidRPr="00652444">
        <w:rPr>
          <w:rFonts w:asciiTheme="minorHAnsi" w:hAnsiTheme="minorHAnsi"/>
          <w:sz w:val="20"/>
          <w:szCs w:val="20"/>
        </w:rPr>
        <w:t xml:space="preserve"> </w:t>
      </w:r>
      <w:r w:rsidR="00EE0C3E" w:rsidRPr="00652444">
        <w:rPr>
          <w:rFonts w:asciiTheme="minorHAnsi" w:hAnsiTheme="minorHAnsi"/>
          <w:sz w:val="20"/>
          <w:szCs w:val="20"/>
        </w:rPr>
        <w:t xml:space="preserve">You can write out longer </w:t>
      </w:r>
      <w:r w:rsidR="00735141" w:rsidRPr="00652444">
        <w:rPr>
          <w:rFonts w:asciiTheme="minorHAnsi" w:hAnsiTheme="minorHAnsi"/>
          <w:sz w:val="20"/>
          <w:szCs w:val="20"/>
        </w:rPr>
        <w:t>description of what the author did, spreading to below the photo</w:t>
      </w:r>
      <w:r w:rsidR="00F75762" w:rsidRPr="00652444">
        <w:rPr>
          <w:rFonts w:asciiTheme="minorHAnsi" w:hAnsiTheme="minorHAnsi"/>
          <w:sz w:val="20"/>
          <w:szCs w:val="20"/>
        </w:rPr>
        <w:t xml:space="preserve">. The description should be between 500 and </w:t>
      </w:r>
      <w:r w:rsidR="00735141" w:rsidRPr="00652444">
        <w:rPr>
          <w:rFonts w:asciiTheme="minorHAnsi" w:hAnsiTheme="minorHAnsi"/>
          <w:sz w:val="20"/>
          <w:szCs w:val="20"/>
        </w:rPr>
        <w:t>1000 c</w:t>
      </w:r>
      <w:r w:rsidR="00F75762" w:rsidRPr="00652444">
        <w:rPr>
          <w:rFonts w:asciiTheme="minorHAnsi" w:hAnsiTheme="minorHAnsi"/>
          <w:sz w:val="20"/>
          <w:szCs w:val="20"/>
        </w:rPr>
        <w:t>h</w:t>
      </w:r>
      <w:r w:rsidR="00735141" w:rsidRPr="00652444">
        <w:rPr>
          <w:rFonts w:asciiTheme="minorHAnsi" w:hAnsiTheme="minorHAnsi"/>
          <w:sz w:val="20"/>
          <w:szCs w:val="20"/>
        </w:rPr>
        <w:t>aracter</w:t>
      </w:r>
      <w:r w:rsidR="00F75762" w:rsidRPr="00652444">
        <w:rPr>
          <w:rFonts w:asciiTheme="minorHAnsi" w:hAnsiTheme="minorHAnsi"/>
          <w:sz w:val="20"/>
          <w:szCs w:val="20"/>
        </w:rPr>
        <w:t xml:space="preserve">s long. The photos should be 3,26  cm x 2,56 cm and either all colored or all greyscale.  </w:t>
      </w:r>
    </w:p>
    <w:p w14:paraId="0B83F163" w14:textId="77777777" w:rsidR="00BC3FA6" w:rsidRPr="00652444" w:rsidRDefault="00BC3FA6" w:rsidP="006A0B53">
      <w:pPr>
        <w:pStyle w:val="AUBiosNoSpace"/>
        <w:rPr>
          <w:rFonts w:asciiTheme="minorHAnsi" w:hAnsiTheme="minorHAnsi"/>
          <w:sz w:val="20"/>
          <w:szCs w:val="20"/>
        </w:rPr>
      </w:pPr>
    </w:p>
    <w:p w14:paraId="7C26FCC0" w14:textId="6BE7AFDD" w:rsidR="0003253A" w:rsidRPr="00652444" w:rsidRDefault="0003253A" w:rsidP="0003253A">
      <w:pPr>
        <w:pStyle w:val="FigureCaption"/>
        <w:rPr>
          <w:rFonts w:asciiTheme="minorHAnsi" w:hAnsiTheme="minorHAnsi"/>
          <w:sz w:val="20"/>
          <w:szCs w:val="20"/>
        </w:rPr>
      </w:pPr>
    </w:p>
    <w:p w14:paraId="5280153B" w14:textId="754DFD5D" w:rsidR="00B56749" w:rsidRPr="00652444" w:rsidRDefault="00B56749" w:rsidP="00B56749">
      <w:pPr>
        <w:pStyle w:val="AUBios"/>
        <w:spacing w:before="120"/>
        <w:rPr>
          <w:rFonts w:asciiTheme="minorHAnsi" w:hAnsiTheme="minorHAnsi"/>
          <w:sz w:val="20"/>
          <w:szCs w:val="20"/>
        </w:rPr>
      </w:pPr>
      <w:r>
        <w:rPr>
          <w:rStyle w:val="AUBiosbd"/>
          <w:rFonts w:asciiTheme="minorHAnsi" w:hAnsiTheme="minorHAnsi"/>
          <w:noProof/>
          <w:sz w:val="20"/>
          <w:szCs w:val="20"/>
        </w:rPr>
        <w:drawing>
          <wp:anchor distT="0" distB="0" distL="114300" distR="114300" simplePos="0" relativeHeight="251678208" behindDoc="0" locked="0" layoutInCell="1" allowOverlap="1" wp14:anchorId="1F6CAFC0" wp14:editId="3C5D93F7">
            <wp:simplePos x="0" y="0"/>
            <wp:positionH relativeFrom="column">
              <wp:align>left</wp:align>
            </wp:positionH>
            <wp:positionV relativeFrom="paragraph">
              <wp:posOffset>83185</wp:posOffset>
            </wp:positionV>
            <wp:extent cx="914400" cy="1173600"/>
            <wp:effectExtent l="0" t="0" r="0" b="7620"/>
            <wp:wrapSquare wrapText="bothSides"/>
            <wp:docPr id="448276661" name="Obraz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1173600"/>
                    </a:xfrm>
                    <a:prstGeom prst="rect">
                      <a:avLst/>
                    </a:prstGeom>
                    <a:noFill/>
                  </pic:spPr>
                </pic:pic>
              </a:graphicData>
            </a:graphic>
          </wp:anchor>
        </w:drawing>
      </w:r>
      <w:r>
        <w:rPr>
          <w:rStyle w:val="AUBiosbd"/>
          <w:rFonts w:asciiTheme="minorHAnsi" w:hAnsiTheme="minorHAnsi"/>
          <w:sz w:val="20"/>
          <w:szCs w:val="20"/>
        </w:rPr>
        <w:t>ANSAR SHILIBEKOV</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16BB5E6A"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09A4D847" w14:textId="77777777" w:rsidR="0003253A" w:rsidRDefault="0003253A" w:rsidP="0003253A">
      <w:pPr>
        <w:pStyle w:val="AUBiosNoSpace"/>
        <w:ind w:firstLine="0"/>
        <w:rPr>
          <w:rFonts w:asciiTheme="minorHAnsi" w:hAnsiTheme="minorHAnsi"/>
          <w:sz w:val="20"/>
          <w:szCs w:val="20"/>
        </w:rPr>
      </w:pPr>
    </w:p>
    <w:p w14:paraId="7EE9201C" w14:textId="77777777" w:rsidR="00B56749" w:rsidRDefault="00B56749" w:rsidP="0003253A">
      <w:pPr>
        <w:pStyle w:val="AUBiosNoSpace"/>
        <w:ind w:firstLine="0"/>
        <w:rPr>
          <w:rFonts w:asciiTheme="minorHAnsi" w:hAnsiTheme="minorHAnsi"/>
          <w:sz w:val="20"/>
          <w:szCs w:val="20"/>
        </w:rPr>
      </w:pPr>
    </w:p>
    <w:p w14:paraId="5322E428" w14:textId="44A14B5F" w:rsidR="00B56749" w:rsidRPr="00652444" w:rsidRDefault="00B56749" w:rsidP="00B56749">
      <w:pPr>
        <w:pStyle w:val="AUBios"/>
        <w:spacing w:before="120"/>
        <w:rPr>
          <w:rFonts w:asciiTheme="minorHAnsi" w:hAnsiTheme="minorHAnsi"/>
          <w:sz w:val="20"/>
          <w:szCs w:val="20"/>
        </w:rPr>
      </w:pPr>
      <w:r w:rsidRPr="00B56749">
        <w:rPr>
          <w:rFonts w:asciiTheme="minorHAnsi" w:hAnsiTheme="minorHAnsi"/>
          <w:b/>
          <w:bCs/>
          <w:noProof/>
          <w:sz w:val="20"/>
          <w:szCs w:val="20"/>
          <w:lang w:val="pl-PL" w:eastAsia="pl-PL"/>
        </w:rPr>
        <w:drawing>
          <wp:anchor distT="0" distB="0" distL="114300" distR="114300" simplePos="0" relativeHeight="251663872" behindDoc="0" locked="0" layoutInCell="1" allowOverlap="1" wp14:anchorId="602A1C4A" wp14:editId="761ABAC4">
            <wp:simplePos x="0" y="0"/>
            <wp:positionH relativeFrom="column">
              <wp:posOffset>-1270</wp:posOffset>
            </wp:positionH>
            <wp:positionV relativeFrom="paragraph">
              <wp:posOffset>77470</wp:posOffset>
            </wp:positionV>
            <wp:extent cx="914400" cy="1174750"/>
            <wp:effectExtent l="0" t="0" r="0" b="6350"/>
            <wp:wrapSquare wrapText="bothSides"/>
            <wp:docPr id="930542288"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42288" name="Picture 1" descr="Obraz zawierający Ludzka twarz, osoba, uśmiech, Warga&#10;&#10;Opis wygenerowany automatyczn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sidRPr="00B56749">
        <w:rPr>
          <w:rFonts w:asciiTheme="minorHAnsi" w:hAnsiTheme="minorHAnsi"/>
          <w:b/>
          <w:bCs/>
          <w:noProof/>
          <w:sz w:val="20"/>
          <w:szCs w:val="20"/>
          <w:lang w:val="pl-PL" w:eastAsia="pl-PL"/>
        </w:rPr>
        <w:t>FILIP CHMIEL</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7C97A1E0"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461C9F95" w14:textId="77777777" w:rsidR="00B56749" w:rsidRDefault="00B56749" w:rsidP="0003253A">
      <w:pPr>
        <w:pStyle w:val="AUBiosNoSpace"/>
        <w:ind w:firstLine="0"/>
        <w:rPr>
          <w:rFonts w:asciiTheme="minorHAnsi" w:hAnsiTheme="minorHAnsi"/>
          <w:sz w:val="20"/>
          <w:szCs w:val="20"/>
        </w:rPr>
      </w:pPr>
    </w:p>
    <w:p w14:paraId="39EA8C72" w14:textId="77777777" w:rsidR="00B56749" w:rsidRDefault="00B56749" w:rsidP="0003253A">
      <w:pPr>
        <w:pStyle w:val="AUBiosNoSpace"/>
        <w:ind w:firstLine="0"/>
        <w:rPr>
          <w:rFonts w:asciiTheme="minorHAnsi" w:hAnsiTheme="minorHAnsi"/>
          <w:sz w:val="20"/>
          <w:szCs w:val="20"/>
        </w:rPr>
      </w:pPr>
    </w:p>
    <w:p w14:paraId="459C46EE" w14:textId="54CBC2D2"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65920" behindDoc="0" locked="0" layoutInCell="1" allowOverlap="1" wp14:anchorId="719CFB09" wp14:editId="0A6A55A2">
            <wp:simplePos x="0" y="0"/>
            <wp:positionH relativeFrom="column">
              <wp:posOffset>-1270</wp:posOffset>
            </wp:positionH>
            <wp:positionV relativeFrom="paragraph">
              <wp:posOffset>77470</wp:posOffset>
            </wp:positionV>
            <wp:extent cx="914400" cy="1174750"/>
            <wp:effectExtent l="0" t="0" r="0" b="6350"/>
            <wp:wrapSquare wrapText="bothSides"/>
            <wp:docPr id="843284895"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84895" name="Picture 1" descr="Obraz zawierający Ludzka twarz, osoba, uśmiech, Warga&#10;&#10;Opis wygenerowany automatyczn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 xml:space="preserve">RADOSŁAW LECH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1759F872"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4C5C425A" w14:textId="77777777" w:rsidR="00B56749" w:rsidRDefault="00B56749" w:rsidP="0003253A">
      <w:pPr>
        <w:pStyle w:val="AUBiosNoSpace"/>
        <w:ind w:firstLine="0"/>
        <w:rPr>
          <w:rFonts w:asciiTheme="minorHAnsi" w:hAnsiTheme="minorHAnsi"/>
          <w:sz w:val="20"/>
          <w:szCs w:val="20"/>
        </w:rPr>
      </w:pPr>
    </w:p>
    <w:p w14:paraId="4F56D004" w14:textId="77777777" w:rsidR="00B56749" w:rsidRDefault="00B56749" w:rsidP="0003253A">
      <w:pPr>
        <w:pStyle w:val="AUBiosNoSpace"/>
        <w:ind w:firstLine="0"/>
        <w:rPr>
          <w:rFonts w:asciiTheme="minorHAnsi" w:hAnsiTheme="minorHAnsi"/>
          <w:sz w:val="20"/>
          <w:szCs w:val="20"/>
        </w:rPr>
      </w:pPr>
    </w:p>
    <w:p w14:paraId="035FD0D6" w14:textId="7A657019"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70016" behindDoc="0" locked="0" layoutInCell="1" allowOverlap="1" wp14:anchorId="31F0FC0F" wp14:editId="23A7AC35">
            <wp:simplePos x="0" y="0"/>
            <wp:positionH relativeFrom="column">
              <wp:posOffset>-1270</wp:posOffset>
            </wp:positionH>
            <wp:positionV relativeFrom="paragraph">
              <wp:posOffset>77470</wp:posOffset>
            </wp:positionV>
            <wp:extent cx="914400" cy="1174750"/>
            <wp:effectExtent l="0" t="0" r="0" b="6350"/>
            <wp:wrapSquare wrapText="bothSides"/>
            <wp:docPr id="197488896"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8896" name="Picture 1" descr="Obraz zawierający Ludzka twarz, osoba, uśmiech, Warga&#10;&#10;Opis wygenerowany automatyczn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 xml:space="preserve">KATARZYNA BORSIAK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0DDB524D"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03558870" w14:textId="77777777" w:rsidR="00B56749" w:rsidRDefault="00B56749" w:rsidP="0003253A">
      <w:pPr>
        <w:pStyle w:val="AUBiosNoSpace"/>
        <w:ind w:firstLine="0"/>
        <w:rPr>
          <w:rFonts w:asciiTheme="minorHAnsi" w:hAnsiTheme="minorHAnsi"/>
          <w:sz w:val="20"/>
          <w:szCs w:val="20"/>
        </w:rPr>
      </w:pPr>
    </w:p>
    <w:p w14:paraId="65EAD790" w14:textId="77777777" w:rsidR="00B56749" w:rsidRDefault="00B56749" w:rsidP="0003253A">
      <w:pPr>
        <w:pStyle w:val="AUBiosNoSpace"/>
        <w:ind w:firstLine="0"/>
        <w:rPr>
          <w:rFonts w:asciiTheme="minorHAnsi" w:hAnsiTheme="minorHAnsi"/>
          <w:sz w:val="20"/>
          <w:szCs w:val="20"/>
        </w:rPr>
      </w:pPr>
    </w:p>
    <w:p w14:paraId="7044D7BD" w14:textId="347ABF82"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72064" behindDoc="0" locked="0" layoutInCell="1" allowOverlap="1" wp14:anchorId="7A6CE853" wp14:editId="7286345C">
            <wp:simplePos x="0" y="0"/>
            <wp:positionH relativeFrom="column">
              <wp:posOffset>-1270</wp:posOffset>
            </wp:positionH>
            <wp:positionV relativeFrom="paragraph">
              <wp:posOffset>77470</wp:posOffset>
            </wp:positionV>
            <wp:extent cx="914400" cy="1174750"/>
            <wp:effectExtent l="0" t="0" r="0" b="6350"/>
            <wp:wrapSquare wrapText="bothSides"/>
            <wp:docPr id="1676960680"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60680" name="Picture 1" descr="Obraz zawierający Ludzka twarz, osoba, uśmiech, Warga&#10;&#10;Opis wygenerowany automatyczn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ZUZANNA GIELEC</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1C155BBB"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66CEF7BF" w14:textId="77777777" w:rsidR="00B56749" w:rsidRDefault="00B56749" w:rsidP="0003253A">
      <w:pPr>
        <w:pStyle w:val="AUBiosNoSpace"/>
        <w:ind w:firstLine="0"/>
        <w:rPr>
          <w:rFonts w:asciiTheme="minorHAnsi" w:hAnsiTheme="minorHAnsi"/>
          <w:sz w:val="20"/>
          <w:szCs w:val="20"/>
        </w:rPr>
      </w:pPr>
    </w:p>
    <w:p w14:paraId="35E3AE0D" w14:textId="77777777" w:rsidR="00B56749" w:rsidRDefault="00B56749" w:rsidP="0003253A">
      <w:pPr>
        <w:pStyle w:val="AUBiosNoSpace"/>
        <w:ind w:firstLine="0"/>
        <w:rPr>
          <w:rFonts w:asciiTheme="minorHAnsi" w:hAnsiTheme="minorHAnsi"/>
          <w:sz w:val="20"/>
          <w:szCs w:val="20"/>
        </w:rPr>
      </w:pPr>
    </w:p>
    <w:p w14:paraId="36540FB0" w14:textId="3A1721A3"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lastRenderedPageBreak/>
        <w:drawing>
          <wp:anchor distT="0" distB="0" distL="114300" distR="114300" simplePos="0" relativeHeight="251674112" behindDoc="0" locked="0" layoutInCell="1" allowOverlap="1" wp14:anchorId="33DBF57E" wp14:editId="10E05311">
            <wp:simplePos x="0" y="0"/>
            <wp:positionH relativeFrom="column">
              <wp:posOffset>-1270</wp:posOffset>
            </wp:positionH>
            <wp:positionV relativeFrom="paragraph">
              <wp:posOffset>77470</wp:posOffset>
            </wp:positionV>
            <wp:extent cx="914400" cy="1174750"/>
            <wp:effectExtent l="0" t="0" r="0" b="6350"/>
            <wp:wrapSquare wrapText="bothSides"/>
            <wp:docPr id="294295107"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95107" name="Picture 1" descr="Obraz zawierający Ludzka twarz, osoba, uśmiech, Warga&#10;&#10;Opis wygenerowany automatyczn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ADRIAN FLORCZAK</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51EAB2D8"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5C7CAF0B" w14:textId="77777777" w:rsidR="00B56749" w:rsidRDefault="00B56749" w:rsidP="0003253A">
      <w:pPr>
        <w:pStyle w:val="AUBiosNoSpace"/>
        <w:ind w:firstLine="0"/>
        <w:rPr>
          <w:rFonts w:asciiTheme="minorHAnsi" w:hAnsiTheme="minorHAnsi"/>
          <w:sz w:val="20"/>
          <w:szCs w:val="20"/>
        </w:rPr>
      </w:pPr>
    </w:p>
    <w:p w14:paraId="764C36F4" w14:textId="77777777" w:rsidR="00B56749" w:rsidRDefault="00B56749" w:rsidP="0003253A">
      <w:pPr>
        <w:pStyle w:val="AUBiosNoSpace"/>
        <w:ind w:firstLine="0"/>
        <w:rPr>
          <w:rFonts w:asciiTheme="minorHAnsi" w:hAnsiTheme="minorHAnsi"/>
          <w:sz w:val="20"/>
          <w:szCs w:val="20"/>
        </w:rPr>
      </w:pPr>
    </w:p>
    <w:p w14:paraId="02A99C1D" w14:textId="21B1A834"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76160" behindDoc="0" locked="0" layoutInCell="1" allowOverlap="1" wp14:anchorId="2BFF1586" wp14:editId="08DF6981">
            <wp:simplePos x="0" y="0"/>
            <wp:positionH relativeFrom="column">
              <wp:posOffset>-1270</wp:posOffset>
            </wp:positionH>
            <wp:positionV relativeFrom="paragraph">
              <wp:posOffset>77470</wp:posOffset>
            </wp:positionV>
            <wp:extent cx="914400" cy="1174750"/>
            <wp:effectExtent l="0" t="0" r="0" b="6350"/>
            <wp:wrapSquare wrapText="bothSides"/>
            <wp:docPr id="1072027786"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27786" name="Picture 1" descr="Obraz zawierający Ludzka twarz, osoba, uśmiech, Warga&#10;&#10;Opis wygenerowany automatyczn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JULIUSZ CIĄŻYŃSKI</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3FD6BC35" w14:textId="77777777" w:rsidR="00B56749"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698045DF" w14:textId="77777777" w:rsidR="00B56749" w:rsidRDefault="00B56749" w:rsidP="00B56749">
      <w:pPr>
        <w:pStyle w:val="AUBiosNoSpace"/>
        <w:rPr>
          <w:rFonts w:asciiTheme="minorHAnsi" w:hAnsiTheme="minorHAnsi"/>
          <w:sz w:val="20"/>
          <w:szCs w:val="20"/>
        </w:rPr>
      </w:pPr>
    </w:p>
    <w:p w14:paraId="30560B23" w14:textId="3B68BE69" w:rsidR="00B56749" w:rsidRPr="00652444" w:rsidRDefault="00B56749" w:rsidP="00B56749">
      <w:pPr>
        <w:pStyle w:val="AUBios"/>
        <w:spacing w:before="120"/>
        <w:rPr>
          <w:rFonts w:asciiTheme="minorHAnsi" w:hAnsiTheme="minorHAnsi"/>
          <w:sz w:val="20"/>
          <w:szCs w:val="20"/>
        </w:rPr>
      </w:pPr>
      <w:r w:rsidRPr="00652444">
        <w:rPr>
          <w:rFonts w:asciiTheme="minorHAnsi" w:hAnsiTheme="minorHAnsi"/>
          <w:noProof/>
          <w:sz w:val="20"/>
          <w:szCs w:val="20"/>
          <w:lang w:val="pl-PL" w:eastAsia="pl-PL"/>
        </w:rPr>
        <w:drawing>
          <wp:anchor distT="0" distB="0" distL="114300" distR="114300" simplePos="0" relativeHeight="251680256" behindDoc="0" locked="0" layoutInCell="1" allowOverlap="1" wp14:anchorId="4E099EBC" wp14:editId="621B604C">
            <wp:simplePos x="0" y="0"/>
            <wp:positionH relativeFrom="column">
              <wp:posOffset>-1270</wp:posOffset>
            </wp:positionH>
            <wp:positionV relativeFrom="paragraph">
              <wp:posOffset>77470</wp:posOffset>
            </wp:positionV>
            <wp:extent cx="914400" cy="1174750"/>
            <wp:effectExtent l="0" t="0" r="0" b="6350"/>
            <wp:wrapSquare wrapText="bothSides"/>
            <wp:docPr id="663925179" name="Picture 1" descr="Obraz zawierający Ludzka twarz, osoba, uśmiech, Warg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27786" name="Picture 1" descr="Obraz zawierający Ludzka twarz, osoba, uśmiech, Warga&#10;&#10;Opis wygenerowany automatyczn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pic:spPr>
                </pic:pic>
              </a:graphicData>
            </a:graphic>
            <wp14:sizeRelH relativeFrom="page">
              <wp14:pctWidth>0</wp14:pctWidth>
            </wp14:sizeRelH>
            <wp14:sizeRelV relativeFrom="page">
              <wp14:pctHeight>0</wp14:pctHeight>
            </wp14:sizeRelV>
          </wp:anchor>
        </w:drawing>
      </w:r>
      <w:r>
        <w:rPr>
          <w:rStyle w:val="AUBiosbd"/>
          <w:rFonts w:asciiTheme="minorHAnsi" w:hAnsiTheme="minorHAnsi"/>
          <w:sz w:val="20"/>
          <w:szCs w:val="20"/>
        </w:rPr>
        <w:t>HUBERT WODZIAK</w:t>
      </w:r>
      <w:r w:rsidRPr="00652444">
        <w:rPr>
          <w:rFonts w:asciiTheme="minorHAnsi" w:hAnsiTheme="minorHAnsi" w:cs="FormataOTFMd"/>
          <w:sz w:val="20"/>
          <w:szCs w:val="20"/>
        </w:rPr>
        <w:t xml:space="preserve"> </w:t>
      </w:r>
      <w:r w:rsidRPr="00652444">
        <w:rPr>
          <w:rFonts w:asciiTheme="minorHAnsi" w:hAnsiTheme="minorHAnsi"/>
          <w:sz w:val="20"/>
          <w:szCs w:val="20"/>
        </w:rPr>
        <w:t xml:space="preserve">was born in Lodz in 1999 and since 2020 has been enrolled at University XXX, majoring in XXX. If he/she has some job experience you can put it in here as well. </w:t>
      </w:r>
    </w:p>
    <w:p w14:paraId="6FF6117B" w14:textId="77777777" w:rsidR="00B56749" w:rsidRPr="00652444" w:rsidRDefault="00B56749" w:rsidP="00B56749">
      <w:pPr>
        <w:pStyle w:val="AUBiosNoSpace"/>
        <w:rPr>
          <w:rFonts w:asciiTheme="minorHAnsi" w:hAnsiTheme="minorHAnsi"/>
          <w:sz w:val="20"/>
          <w:szCs w:val="20"/>
        </w:rPr>
      </w:pPr>
      <w:r w:rsidRPr="00652444">
        <w:rPr>
          <w:rFonts w:asciiTheme="minorHAnsi" w:hAnsiTheme="minorHAnsi"/>
          <w:sz w:val="20"/>
          <w:szCs w:val="20"/>
        </w:rPr>
        <w:t xml:space="preserve">The second paragraph should summarize the author’s contributions to the project. Was he/she primarily involved in research? Prototype design? Coding? Managed/organized meetings? Prepared what sections of the report? You can write out longer description of what the author did, spreading to below the photo. The description should be between 500 and 1000 characters long. The photos should be 3,26  cm x 2,56 cm and either all colored or all greyscale.  </w:t>
      </w:r>
    </w:p>
    <w:p w14:paraId="5EFD23DF" w14:textId="77777777" w:rsidR="00B56749" w:rsidRPr="00652444" w:rsidRDefault="00B56749" w:rsidP="00B56749">
      <w:pPr>
        <w:pStyle w:val="AUBiosNoSpace"/>
        <w:rPr>
          <w:rFonts w:asciiTheme="minorHAnsi" w:hAnsiTheme="minorHAnsi"/>
          <w:sz w:val="20"/>
          <w:szCs w:val="20"/>
        </w:rPr>
      </w:pPr>
    </w:p>
    <w:p w14:paraId="4468C710" w14:textId="77777777" w:rsidR="00B56749" w:rsidRPr="00652444" w:rsidRDefault="00B56749" w:rsidP="0003253A">
      <w:pPr>
        <w:pStyle w:val="AUBiosNoSpace"/>
        <w:ind w:firstLine="0"/>
        <w:rPr>
          <w:rFonts w:asciiTheme="minorHAnsi" w:hAnsiTheme="minorHAnsi"/>
          <w:sz w:val="20"/>
          <w:szCs w:val="20"/>
        </w:rPr>
      </w:pPr>
    </w:p>
    <w:sectPr w:rsidR="00B56749" w:rsidRPr="00652444" w:rsidSect="00422716">
      <w:footerReference w:type="default" r:id="rId17"/>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89365" w14:textId="77777777" w:rsidR="00451A85" w:rsidRDefault="00451A85">
      <w:r>
        <w:separator/>
      </w:r>
    </w:p>
  </w:endnote>
  <w:endnote w:type="continuationSeparator" w:id="0">
    <w:p w14:paraId="496D5EF5" w14:textId="77777777" w:rsidR="00451A85" w:rsidRDefault="00451A85">
      <w:r>
        <w:continuationSeparator/>
      </w:r>
    </w:p>
  </w:endnote>
  <w:endnote w:type="continuationNotice" w:id="1">
    <w:p w14:paraId="5D635EB1" w14:textId="77777777" w:rsidR="00451A85" w:rsidRDefault="00451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9000769"/>
      <w:docPartObj>
        <w:docPartGallery w:val="Page Numbers (Bottom of Page)"/>
        <w:docPartUnique/>
      </w:docPartObj>
    </w:sdtPr>
    <w:sdtEndPr>
      <w:rPr>
        <w:rFonts w:asciiTheme="minorHAnsi" w:hAnsiTheme="minorHAnsi"/>
        <w:sz w:val="22"/>
        <w:szCs w:val="22"/>
      </w:rPr>
    </w:sdtEndPr>
    <w:sdtContent>
      <w:p w14:paraId="3B61BD10" w14:textId="7D30AD45" w:rsidR="00BB45A4" w:rsidRPr="00BB45A4" w:rsidRDefault="00BB45A4">
        <w:pPr>
          <w:pStyle w:val="Stopka"/>
          <w:jc w:val="right"/>
          <w:rPr>
            <w:rFonts w:asciiTheme="minorHAnsi" w:hAnsiTheme="minorHAnsi"/>
            <w:sz w:val="22"/>
            <w:szCs w:val="22"/>
          </w:rPr>
        </w:pPr>
        <w:r w:rsidRPr="00BB45A4">
          <w:rPr>
            <w:rFonts w:asciiTheme="minorHAnsi" w:hAnsiTheme="minorHAnsi"/>
            <w:sz w:val="22"/>
            <w:szCs w:val="22"/>
          </w:rPr>
          <w:fldChar w:fldCharType="begin"/>
        </w:r>
        <w:r w:rsidRPr="00BB45A4">
          <w:rPr>
            <w:rFonts w:asciiTheme="minorHAnsi" w:hAnsiTheme="minorHAnsi"/>
            <w:sz w:val="22"/>
            <w:szCs w:val="22"/>
          </w:rPr>
          <w:instrText>PAGE   \* MERGEFORMAT</w:instrText>
        </w:r>
        <w:r w:rsidRPr="00BB45A4">
          <w:rPr>
            <w:rFonts w:asciiTheme="minorHAnsi" w:hAnsiTheme="minorHAnsi"/>
            <w:sz w:val="22"/>
            <w:szCs w:val="22"/>
          </w:rPr>
          <w:fldChar w:fldCharType="separate"/>
        </w:r>
        <w:r w:rsidR="00573B27" w:rsidRPr="00573B27">
          <w:rPr>
            <w:rFonts w:asciiTheme="minorHAnsi" w:hAnsiTheme="minorHAnsi"/>
            <w:noProof/>
            <w:sz w:val="22"/>
            <w:szCs w:val="22"/>
            <w:lang w:val="pl-PL"/>
          </w:rPr>
          <w:t>1</w:t>
        </w:r>
        <w:r w:rsidRPr="00BB45A4">
          <w:rPr>
            <w:rFonts w:asciiTheme="minorHAnsi" w:hAnsiTheme="minorHAnsi"/>
            <w:sz w:val="22"/>
            <w:szCs w:val="22"/>
          </w:rPr>
          <w:fldChar w:fldCharType="end"/>
        </w:r>
      </w:p>
    </w:sdtContent>
  </w:sdt>
  <w:p w14:paraId="637711F4" w14:textId="25F822F4" w:rsidR="0001799E" w:rsidRPr="00B979BB" w:rsidRDefault="0001799E" w:rsidP="00422716">
    <w:pPr>
      <w:pStyle w:val="Stopka"/>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8242024"/>
      <w:docPartObj>
        <w:docPartGallery w:val="Page Numbers (Bottom of Page)"/>
        <w:docPartUnique/>
      </w:docPartObj>
    </w:sdtPr>
    <w:sdtContent>
      <w:p w14:paraId="6D854648" w14:textId="146691B1" w:rsidR="00BB45A4" w:rsidRDefault="00BB45A4">
        <w:pPr>
          <w:pStyle w:val="Stopka"/>
          <w:jc w:val="right"/>
        </w:pPr>
        <w:r>
          <w:fldChar w:fldCharType="begin"/>
        </w:r>
        <w:r>
          <w:instrText>PAGE   \* MERGEFORMAT</w:instrText>
        </w:r>
        <w:r>
          <w:fldChar w:fldCharType="separate"/>
        </w:r>
        <w:r w:rsidR="000441B0" w:rsidRPr="000441B0">
          <w:rPr>
            <w:noProof/>
            <w:lang w:val="pl-PL"/>
          </w:rPr>
          <w:t>2</w:t>
        </w:r>
        <w:r>
          <w:fldChar w:fldCharType="end"/>
        </w:r>
      </w:p>
    </w:sdtContent>
  </w:sdt>
  <w:p w14:paraId="47B86361" w14:textId="70EDCAAD" w:rsidR="00CD6C55" w:rsidRPr="00B979BB" w:rsidRDefault="00CD6C55" w:rsidP="00CD6C55">
    <w:pPr>
      <w:pStyle w:val="Stopka"/>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3E468" w14:textId="77777777" w:rsidR="00451A85" w:rsidRDefault="00451A85">
      <w:r>
        <w:separator/>
      </w:r>
    </w:p>
  </w:footnote>
  <w:footnote w:type="continuationSeparator" w:id="0">
    <w:p w14:paraId="77792C14" w14:textId="77777777" w:rsidR="00451A85" w:rsidRDefault="00451A85">
      <w:r>
        <w:continuationSeparator/>
      </w:r>
    </w:p>
  </w:footnote>
  <w:footnote w:type="continuationNotice" w:id="1">
    <w:p w14:paraId="6753DD2B" w14:textId="77777777" w:rsidR="00451A85" w:rsidRDefault="00451A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4CCB0" w14:textId="61E6AE16" w:rsidR="0001799E" w:rsidRPr="00E721A9" w:rsidRDefault="0098346C" w:rsidP="00652444">
    <w:pPr>
      <w:pStyle w:val="Nagwek"/>
      <w:pBdr>
        <w:bottom w:val="single" w:sz="4" w:space="3" w:color="auto"/>
      </w:pBdr>
      <w:tabs>
        <w:tab w:val="clear" w:pos="4320"/>
        <w:tab w:val="left" w:pos="5532"/>
      </w:tabs>
      <w:rPr>
        <w:rFonts w:ascii="Formata OTF" w:hAnsi="Formata OTF"/>
        <w:sz w:val="14"/>
        <w:szCs w:val="14"/>
      </w:rPr>
    </w:pPr>
    <w:r>
      <w:rPr>
        <w:noProof/>
        <w:lang w:val="pl-PL" w:eastAsia="pl-PL"/>
      </w:rPr>
      <w:drawing>
        <wp:inline distT="0" distB="0" distL="0" distR="0" wp14:anchorId="051D3B87" wp14:editId="1E660455">
          <wp:extent cx="382731" cy="607376"/>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503" cy="638753"/>
                  </a:xfrm>
                  <a:prstGeom prst="rect">
                    <a:avLst/>
                  </a:prstGeom>
                  <a:noFill/>
                  <a:ln>
                    <a:noFill/>
                  </a:ln>
                </pic:spPr>
              </pic:pic>
            </a:graphicData>
          </a:graphic>
        </wp:inline>
      </w:drawing>
    </w:r>
    <w:r w:rsidR="00866299" w:rsidRPr="0086629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Nagwek1"/>
      <w:lvlText w:val="%1."/>
      <w:legacy w:legacy="1" w:legacySpace="144" w:legacyIndent="144"/>
      <w:lvlJc w:val="left"/>
    </w:lvl>
    <w:lvl w:ilvl="1">
      <w:start w:val="1"/>
      <w:numFmt w:val="upperLetter"/>
      <w:pStyle w:val="Nagwek2"/>
      <w:lvlText w:val="%2."/>
      <w:legacy w:legacy="1" w:legacySpace="144" w:legacyIndent="144"/>
      <w:lvlJc w:val="left"/>
      <w:rPr>
        <w:b w:val="0"/>
      </w:rPr>
    </w:lvl>
    <w:lvl w:ilvl="2">
      <w:start w:val="1"/>
      <w:numFmt w:val="decimal"/>
      <w:pStyle w:val="Nagwek3"/>
      <w:lvlText w:val="%3)"/>
      <w:legacy w:legacy="1" w:legacySpace="144" w:legacyIndent="144"/>
      <w:lvlJc w:val="left"/>
      <w:rPr>
        <w:i/>
      </w:rPr>
    </w:lvl>
    <w:lvl w:ilvl="3">
      <w:start w:val="1"/>
      <w:numFmt w:val="lowerLetter"/>
      <w:pStyle w:val="Nagwek4"/>
      <w:lvlText w:val="%4)"/>
      <w:legacy w:legacy="1" w:legacySpace="0" w:legacyIndent="720"/>
      <w:lvlJc w:val="left"/>
      <w:pPr>
        <w:ind w:left="1152" w:hanging="720"/>
      </w:pPr>
    </w:lvl>
    <w:lvl w:ilvl="4">
      <w:start w:val="1"/>
      <w:numFmt w:val="decimal"/>
      <w:pStyle w:val="Nagwek5"/>
      <w:lvlText w:val="(%5)"/>
      <w:legacy w:legacy="1" w:legacySpace="0" w:legacyIndent="720"/>
      <w:lvlJc w:val="left"/>
      <w:pPr>
        <w:ind w:left="1872" w:hanging="720"/>
      </w:pPr>
    </w:lvl>
    <w:lvl w:ilvl="5">
      <w:start w:val="1"/>
      <w:numFmt w:val="lowerLetter"/>
      <w:pStyle w:val="Nagwek6"/>
      <w:lvlText w:val="(%6)"/>
      <w:legacy w:legacy="1" w:legacySpace="0" w:legacyIndent="720"/>
      <w:lvlJc w:val="left"/>
      <w:pPr>
        <w:ind w:left="2592" w:hanging="720"/>
      </w:pPr>
    </w:lvl>
    <w:lvl w:ilvl="6">
      <w:start w:val="1"/>
      <w:numFmt w:val="lowerRoman"/>
      <w:pStyle w:val="Nagwek7"/>
      <w:lvlText w:val="(%7)"/>
      <w:legacy w:legacy="1" w:legacySpace="0" w:legacyIndent="720"/>
      <w:lvlJc w:val="left"/>
      <w:pPr>
        <w:ind w:left="3312" w:hanging="720"/>
      </w:pPr>
    </w:lvl>
    <w:lvl w:ilvl="7">
      <w:start w:val="1"/>
      <w:numFmt w:val="lowerLetter"/>
      <w:pStyle w:val="Nagwek8"/>
      <w:lvlText w:val="(%8)"/>
      <w:legacy w:legacy="1" w:legacySpace="0" w:legacyIndent="720"/>
      <w:lvlJc w:val="left"/>
      <w:pPr>
        <w:ind w:left="4032" w:hanging="720"/>
      </w:pPr>
    </w:lvl>
    <w:lvl w:ilvl="8">
      <w:start w:val="1"/>
      <w:numFmt w:val="lowerRoman"/>
      <w:pStyle w:val="Nagwek9"/>
      <w:lvlText w:val="(%9)"/>
      <w:legacy w:legacy="1" w:legacySpace="0" w:legacyIndent="720"/>
      <w:lvlJc w:val="left"/>
      <w:pPr>
        <w:ind w:left="4752" w:hanging="720"/>
      </w:pPr>
    </w:lvl>
  </w:abstractNum>
  <w:abstractNum w:abstractNumId="11" w15:restartNumberingAfterBreak="0">
    <w:nsid w:val="0C414388"/>
    <w:multiLevelType w:val="multilevel"/>
    <w:tmpl w:val="DCFA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CC515C"/>
    <w:multiLevelType w:val="hybridMultilevel"/>
    <w:tmpl w:val="BE0A382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8B879AA"/>
    <w:multiLevelType w:val="hybridMultilevel"/>
    <w:tmpl w:val="5734CE38"/>
    <w:lvl w:ilvl="0" w:tplc="139C89C2">
      <w:start w:val="1"/>
      <w:numFmt w:val="upperLetter"/>
      <w:lvlText w:val="%1."/>
      <w:lvlJc w:val="left"/>
      <w:pPr>
        <w:ind w:left="560" w:hanging="360"/>
      </w:pPr>
      <w:rPr>
        <w:rFonts w:hint="default"/>
      </w:rPr>
    </w:lvl>
    <w:lvl w:ilvl="1" w:tplc="04150019" w:tentative="1">
      <w:start w:val="1"/>
      <w:numFmt w:val="lowerLetter"/>
      <w:lvlText w:val="%2."/>
      <w:lvlJc w:val="left"/>
      <w:pPr>
        <w:ind w:left="1280" w:hanging="360"/>
      </w:pPr>
    </w:lvl>
    <w:lvl w:ilvl="2" w:tplc="0415001B" w:tentative="1">
      <w:start w:val="1"/>
      <w:numFmt w:val="lowerRoman"/>
      <w:lvlText w:val="%3."/>
      <w:lvlJc w:val="right"/>
      <w:pPr>
        <w:ind w:left="2000" w:hanging="180"/>
      </w:pPr>
    </w:lvl>
    <w:lvl w:ilvl="3" w:tplc="0415000F" w:tentative="1">
      <w:start w:val="1"/>
      <w:numFmt w:val="decimal"/>
      <w:lvlText w:val="%4."/>
      <w:lvlJc w:val="left"/>
      <w:pPr>
        <w:ind w:left="2720" w:hanging="360"/>
      </w:pPr>
    </w:lvl>
    <w:lvl w:ilvl="4" w:tplc="04150019" w:tentative="1">
      <w:start w:val="1"/>
      <w:numFmt w:val="lowerLetter"/>
      <w:lvlText w:val="%5."/>
      <w:lvlJc w:val="left"/>
      <w:pPr>
        <w:ind w:left="3440" w:hanging="360"/>
      </w:pPr>
    </w:lvl>
    <w:lvl w:ilvl="5" w:tplc="0415001B" w:tentative="1">
      <w:start w:val="1"/>
      <w:numFmt w:val="lowerRoman"/>
      <w:lvlText w:val="%6."/>
      <w:lvlJc w:val="right"/>
      <w:pPr>
        <w:ind w:left="4160" w:hanging="180"/>
      </w:pPr>
    </w:lvl>
    <w:lvl w:ilvl="6" w:tplc="0415000F" w:tentative="1">
      <w:start w:val="1"/>
      <w:numFmt w:val="decimal"/>
      <w:lvlText w:val="%7."/>
      <w:lvlJc w:val="left"/>
      <w:pPr>
        <w:ind w:left="4880" w:hanging="360"/>
      </w:pPr>
    </w:lvl>
    <w:lvl w:ilvl="7" w:tplc="04150019" w:tentative="1">
      <w:start w:val="1"/>
      <w:numFmt w:val="lowerLetter"/>
      <w:lvlText w:val="%8."/>
      <w:lvlJc w:val="left"/>
      <w:pPr>
        <w:ind w:left="5600" w:hanging="360"/>
      </w:pPr>
    </w:lvl>
    <w:lvl w:ilvl="8" w:tplc="0415001B" w:tentative="1">
      <w:start w:val="1"/>
      <w:numFmt w:val="lowerRoman"/>
      <w:lvlText w:val="%9."/>
      <w:lvlJc w:val="right"/>
      <w:pPr>
        <w:ind w:left="6320" w:hanging="180"/>
      </w:pPr>
    </w:lvl>
  </w:abstractNum>
  <w:abstractNum w:abstractNumId="14" w15:restartNumberingAfterBreak="0">
    <w:nsid w:val="22C63EFE"/>
    <w:multiLevelType w:val="multilevel"/>
    <w:tmpl w:val="A09A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0220B"/>
    <w:multiLevelType w:val="multilevel"/>
    <w:tmpl w:val="7D98D24C"/>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5D76CFE"/>
    <w:multiLevelType w:val="multilevel"/>
    <w:tmpl w:val="3412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47CED"/>
    <w:multiLevelType w:val="hybridMultilevel"/>
    <w:tmpl w:val="CCAECA5A"/>
    <w:lvl w:ilvl="0" w:tplc="04150001">
      <w:start w:val="1"/>
      <w:numFmt w:val="bullet"/>
      <w:lvlText w:val=""/>
      <w:lvlJc w:val="left"/>
      <w:pPr>
        <w:ind w:left="920" w:hanging="360"/>
      </w:pPr>
      <w:rPr>
        <w:rFonts w:ascii="Symbol" w:hAnsi="Symbol" w:hint="default"/>
      </w:rPr>
    </w:lvl>
    <w:lvl w:ilvl="1" w:tplc="04150003" w:tentative="1">
      <w:start w:val="1"/>
      <w:numFmt w:val="bullet"/>
      <w:lvlText w:val="o"/>
      <w:lvlJc w:val="left"/>
      <w:pPr>
        <w:ind w:left="1640" w:hanging="360"/>
      </w:pPr>
      <w:rPr>
        <w:rFonts w:ascii="Courier New" w:hAnsi="Courier New" w:cs="Courier New" w:hint="default"/>
      </w:rPr>
    </w:lvl>
    <w:lvl w:ilvl="2" w:tplc="04150005" w:tentative="1">
      <w:start w:val="1"/>
      <w:numFmt w:val="bullet"/>
      <w:lvlText w:val=""/>
      <w:lvlJc w:val="left"/>
      <w:pPr>
        <w:ind w:left="2360" w:hanging="360"/>
      </w:pPr>
      <w:rPr>
        <w:rFonts w:ascii="Wingdings" w:hAnsi="Wingdings" w:hint="default"/>
      </w:rPr>
    </w:lvl>
    <w:lvl w:ilvl="3" w:tplc="04150001" w:tentative="1">
      <w:start w:val="1"/>
      <w:numFmt w:val="bullet"/>
      <w:lvlText w:val=""/>
      <w:lvlJc w:val="left"/>
      <w:pPr>
        <w:ind w:left="3080" w:hanging="360"/>
      </w:pPr>
      <w:rPr>
        <w:rFonts w:ascii="Symbol" w:hAnsi="Symbol" w:hint="default"/>
      </w:rPr>
    </w:lvl>
    <w:lvl w:ilvl="4" w:tplc="04150003" w:tentative="1">
      <w:start w:val="1"/>
      <w:numFmt w:val="bullet"/>
      <w:lvlText w:val="o"/>
      <w:lvlJc w:val="left"/>
      <w:pPr>
        <w:ind w:left="3800" w:hanging="360"/>
      </w:pPr>
      <w:rPr>
        <w:rFonts w:ascii="Courier New" w:hAnsi="Courier New" w:cs="Courier New" w:hint="default"/>
      </w:rPr>
    </w:lvl>
    <w:lvl w:ilvl="5" w:tplc="04150005" w:tentative="1">
      <w:start w:val="1"/>
      <w:numFmt w:val="bullet"/>
      <w:lvlText w:val=""/>
      <w:lvlJc w:val="left"/>
      <w:pPr>
        <w:ind w:left="4520" w:hanging="360"/>
      </w:pPr>
      <w:rPr>
        <w:rFonts w:ascii="Wingdings" w:hAnsi="Wingdings" w:hint="default"/>
      </w:rPr>
    </w:lvl>
    <w:lvl w:ilvl="6" w:tplc="04150001" w:tentative="1">
      <w:start w:val="1"/>
      <w:numFmt w:val="bullet"/>
      <w:lvlText w:val=""/>
      <w:lvlJc w:val="left"/>
      <w:pPr>
        <w:ind w:left="5240" w:hanging="360"/>
      </w:pPr>
      <w:rPr>
        <w:rFonts w:ascii="Symbol" w:hAnsi="Symbol" w:hint="default"/>
      </w:rPr>
    </w:lvl>
    <w:lvl w:ilvl="7" w:tplc="04150003" w:tentative="1">
      <w:start w:val="1"/>
      <w:numFmt w:val="bullet"/>
      <w:lvlText w:val="o"/>
      <w:lvlJc w:val="left"/>
      <w:pPr>
        <w:ind w:left="5960" w:hanging="360"/>
      </w:pPr>
      <w:rPr>
        <w:rFonts w:ascii="Courier New" w:hAnsi="Courier New" w:cs="Courier New" w:hint="default"/>
      </w:rPr>
    </w:lvl>
    <w:lvl w:ilvl="8" w:tplc="04150005" w:tentative="1">
      <w:start w:val="1"/>
      <w:numFmt w:val="bullet"/>
      <w:lvlText w:val=""/>
      <w:lvlJc w:val="left"/>
      <w:pPr>
        <w:ind w:left="6680" w:hanging="360"/>
      </w:pPr>
      <w:rPr>
        <w:rFonts w:ascii="Wingdings" w:hAnsi="Wingdings" w:hint="default"/>
      </w:r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449E1561"/>
    <w:multiLevelType w:val="multilevel"/>
    <w:tmpl w:val="D926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50E56"/>
    <w:multiLevelType w:val="multilevel"/>
    <w:tmpl w:val="6AC4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77F25E9"/>
    <w:multiLevelType w:val="multilevel"/>
    <w:tmpl w:val="203E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B03A6"/>
    <w:multiLevelType w:val="multilevel"/>
    <w:tmpl w:val="58C6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00812"/>
    <w:multiLevelType w:val="multilevel"/>
    <w:tmpl w:val="840C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95499"/>
    <w:multiLevelType w:val="multilevel"/>
    <w:tmpl w:val="83F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10156"/>
    <w:multiLevelType w:val="multilevel"/>
    <w:tmpl w:val="C570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92440F"/>
    <w:multiLevelType w:val="multilevel"/>
    <w:tmpl w:val="5CA4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505220">
    <w:abstractNumId w:val="9"/>
  </w:num>
  <w:num w:numId="2" w16cid:durableId="470097012">
    <w:abstractNumId w:val="7"/>
  </w:num>
  <w:num w:numId="3" w16cid:durableId="314992344">
    <w:abstractNumId w:val="6"/>
  </w:num>
  <w:num w:numId="4" w16cid:durableId="1619414604">
    <w:abstractNumId w:val="5"/>
  </w:num>
  <w:num w:numId="5" w16cid:durableId="677275495">
    <w:abstractNumId w:val="4"/>
  </w:num>
  <w:num w:numId="6" w16cid:durableId="807629231">
    <w:abstractNumId w:val="8"/>
  </w:num>
  <w:num w:numId="7" w16cid:durableId="515196106">
    <w:abstractNumId w:val="3"/>
  </w:num>
  <w:num w:numId="8" w16cid:durableId="388967784">
    <w:abstractNumId w:val="2"/>
  </w:num>
  <w:num w:numId="9" w16cid:durableId="279990337">
    <w:abstractNumId w:val="1"/>
  </w:num>
  <w:num w:numId="10" w16cid:durableId="1044519826">
    <w:abstractNumId w:val="0"/>
  </w:num>
  <w:num w:numId="11" w16cid:durableId="917599353">
    <w:abstractNumId w:val="10"/>
  </w:num>
  <w:num w:numId="12" w16cid:durableId="235674118">
    <w:abstractNumId w:val="22"/>
    <w:lvlOverride w:ilvl="0">
      <w:lvl w:ilvl="0">
        <w:start w:val="1"/>
        <w:numFmt w:val="decimal"/>
        <w:lvlText w:val="%1."/>
        <w:legacy w:legacy="1" w:legacySpace="0" w:legacyIndent="360"/>
        <w:lvlJc w:val="left"/>
        <w:pPr>
          <w:ind w:left="360" w:hanging="360"/>
        </w:pPr>
      </w:lvl>
    </w:lvlOverride>
  </w:num>
  <w:num w:numId="13" w16cid:durableId="206339178">
    <w:abstractNumId w:val="16"/>
  </w:num>
  <w:num w:numId="14" w16cid:durableId="825895398">
    <w:abstractNumId w:val="19"/>
  </w:num>
  <w:num w:numId="15" w16cid:durableId="1791362729">
    <w:abstractNumId w:val="12"/>
  </w:num>
  <w:num w:numId="16" w16cid:durableId="2068458532">
    <w:abstractNumId w:val="11"/>
  </w:num>
  <w:num w:numId="17" w16cid:durableId="1271737794">
    <w:abstractNumId w:val="27"/>
  </w:num>
  <w:num w:numId="18" w16cid:durableId="772751953">
    <w:abstractNumId w:val="17"/>
  </w:num>
  <w:num w:numId="19" w16cid:durableId="1492211679">
    <w:abstractNumId w:val="26"/>
  </w:num>
  <w:num w:numId="20" w16cid:durableId="153955422">
    <w:abstractNumId w:val="23"/>
  </w:num>
  <w:num w:numId="21" w16cid:durableId="428693906">
    <w:abstractNumId w:val="20"/>
  </w:num>
  <w:num w:numId="22" w16cid:durableId="1147630862">
    <w:abstractNumId w:val="15"/>
  </w:num>
  <w:num w:numId="23" w16cid:durableId="1323267135">
    <w:abstractNumId w:val="14"/>
  </w:num>
  <w:num w:numId="24" w16cid:durableId="876891712">
    <w:abstractNumId w:val="28"/>
  </w:num>
  <w:num w:numId="25" w16cid:durableId="2080863981">
    <w:abstractNumId w:val="24"/>
  </w:num>
  <w:num w:numId="26" w16cid:durableId="1407729273">
    <w:abstractNumId w:val="21"/>
  </w:num>
  <w:num w:numId="27" w16cid:durableId="1855537191">
    <w:abstractNumId w:val="25"/>
  </w:num>
  <w:num w:numId="28" w16cid:durableId="1568102298">
    <w:abstractNumId w:val="13"/>
  </w:num>
  <w:num w:numId="29" w16cid:durableId="1679108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90A"/>
    <w:rsid w:val="00021C67"/>
    <w:rsid w:val="00023D75"/>
    <w:rsid w:val="00024A01"/>
    <w:rsid w:val="00027AA1"/>
    <w:rsid w:val="0003253A"/>
    <w:rsid w:val="00033D56"/>
    <w:rsid w:val="00034A7F"/>
    <w:rsid w:val="00035315"/>
    <w:rsid w:val="00041819"/>
    <w:rsid w:val="00043A88"/>
    <w:rsid w:val="000441B0"/>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A15BA"/>
    <w:rsid w:val="000A1FA2"/>
    <w:rsid w:val="000A3B16"/>
    <w:rsid w:val="000A40E6"/>
    <w:rsid w:val="000B2C18"/>
    <w:rsid w:val="000B330B"/>
    <w:rsid w:val="000B7135"/>
    <w:rsid w:val="000C01F4"/>
    <w:rsid w:val="000C0E3B"/>
    <w:rsid w:val="000C221B"/>
    <w:rsid w:val="000D3A5A"/>
    <w:rsid w:val="000D4A20"/>
    <w:rsid w:val="000D72C0"/>
    <w:rsid w:val="000E4447"/>
    <w:rsid w:val="000F25D7"/>
    <w:rsid w:val="0010090B"/>
    <w:rsid w:val="00104663"/>
    <w:rsid w:val="00104CB0"/>
    <w:rsid w:val="00105925"/>
    <w:rsid w:val="00107070"/>
    <w:rsid w:val="001072E6"/>
    <w:rsid w:val="001120C4"/>
    <w:rsid w:val="0011425D"/>
    <w:rsid w:val="001146BF"/>
    <w:rsid w:val="0011479C"/>
    <w:rsid w:val="00114A56"/>
    <w:rsid w:val="00116DF7"/>
    <w:rsid w:val="00117D9A"/>
    <w:rsid w:val="00121E38"/>
    <w:rsid w:val="0012413D"/>
    <w:rsid w:val="001275F0"/>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173D"/>
    <w:rsid w:val="001E3E87"/>
    <w:rsid w:val="001E4698"/>
    <w:rsid w:val="001E69B5"/>
    <w:rsid w:val="001E6A66"/>
    <w:rsid w:val="001E6CFA"/>
    <w:rsid w:val="001F0601"/>
    <w:rsid w:val="001F4FA0"/>
    <w:rsid w:val="001F73C8"/>
    <w:rsid w:val="00201A76"/>
    <w:rsid w:val="00205C43"/>
    <w:rsid w:val="002072FC"/>
    <w:rsid w:val="00207411"/>
    <w:rsid w:val="00210E41"/>
    <w:rsid w:val="00211824"/>
    <w:rsid w:val="00212C51"/>
    <w:rsid w:val="00215F8D"/>
    <w:rsid w:val="002170E6"/>
    <w:rsid w:val="00220965"/>
    <w:rsid w:val="00223B9B"/>
    <w:rsid w:val="00227DAA"/>
    <w:rsid w:val="00231E14"/>
    <w:rsid w:val="00240F04"/>
    <w:rsid w:val="00241628"/>
    <w:rsid w:val="00242C14"/>
    <w:rsid w:val="00244B7A"/>
    <w:rsid w:val="002467D5"/>
    <w:rsid w:val="00252416"/>
    <w:rsid w:val="00253CFC"/>
    <w:rsid w:val="002560D8"/>
    <w:rsid w:val="00273047"/>
    <w:rsid w:val="00275239"/>
    <w:rsid w:val="00275282"/>
    <w:rsid w:val="00282DD5"/>
    <w:rsid w:val="0028303E"/>
    <w:rsid w:val="00285B40"/>
    <w:rsid w:val="00285DD4"/>
    <w:rsid w:val="00293099"/>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5D2A"/>
    <w:rsid w:val="002F63A1"/>
    <w:rsid w:val="00304392"/>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6577"/>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F75D5"/>
    <w:rsid w:val="003F7A3D"/>
    <w:rsid w:val="003F7D7E"/>
    <w:rsid w:val="00402953"/>
    <w:rsid w:val="00410A00"/>
    <w:rsid w:val="0041108E"/>
    <w:rsid w:val="004127AE"/>
    <w:rsid w:val="0041399D"/>
    <w:rsid w:val="00417315"/>
    <w:rsid w:val="00420CA6"/>
    <w:rsid w:val="00422716"/>
    <w:rsid w:val="00430481"/>
    <w:rsid w:val="004423FC"/>
    <w:rsid w:val="0044242A"/>
    <w:rsid w:val="00442439"/>
    <w:rsid w:val="00444E10"/>
    <w:rsid w:val="004462AC"/>
    <w:rsid w:val="0044635D"/>
    <w:rsid w:val="00446720"/>
    <w:rsid w:val="00451A85"/>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B3FB8"/>
    <w:rsid w:val="004C23B8"/>
    <w:rsid w:val="004C41FA"/>
    <w:rsid w:val="004C6BFB"/>
    <w:rsid w:val="004D0892"/>
    <w:rsid w:val="004D0B9B"/>
    <w:rsid w:val="004D2186"/>
    <w:rsid w:val="004D67B3"/>
    <w:rsid w:val="004F105E"/>
    <w:rsid w:val="004F2C2F"/>
    <w:rsid w:val="004F7211"/>
    <w:rsid w:val="00500D8B"/>
    <w:rsid w:val="00504A78"/>
    <w:rsid w:val="00505244"/>
    <w:rsid w:val="00505D93"/>
    <w:rsid w:val="00506758"/>
    <w:rsid w:val="00510D59"/>
    <w:rsid w:val="005151B5"/>
    <w:rsid w:val="0051581A"/>
    <w:rsid w:val="00517856"/>
    <w:rsid w:val="005206B2"/>
    <w:rsid w:val="00523407"/>
    <w:rsid w:val="00523A05"/>
    <w:rsid w:val="00523CF1"/>
    <w:rsid w:val="00525891"/>
    <w:rsid w:val="00527F31"/>
    <w:rsid w:val="0053363E"/>
    <w:rsid w:val="005336C5"/>
    <w:rsid w:val="00540BCE"/>
    <w:rsid w:val="00541F28"/>
    <w:rsid w:val="0054241F"/>
    <w:rsid w:val="0054746D"/>
    <w:rsid w:val="00555F01"/>
    <w:rsid w:val="0055767F"/>
    <w:rsid w:val="00564E0C"/>
    <w:rsid w:val="00566CE5"/>
    <w:rsid w:val="00567615"/>
    <w:rsid w:val="005722AA"/>
    <w:rsid w:val="00573B27"/>
    <w:rsid w:val="00574A2F"/>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4036"/>
    <w:rsid w:val="005B62EC"/>
    <w:rsid w:val="005C047E"/>
    <w:rsid w:val="005C11FA"/>
    <w:rsid w:val="005C261D"/>
    <w:rsid w:val="005C3781"/>
    <w:rsid w:val="005C3955"/>
    <w:rsid w:val="005C4C54"/>
    <w:rsid w:val="005C6411"/>
    <w:rsid w:val="005D0EDF"/>
    <w:rsid w:val="005D3ACC"/>
    <w:rsid w:val="005D6972"/>
    <w:rsid w:val="005D6C52"/>
    <w:rsid w:val="005E0BAE"/>
    <w:rsid w:val="005E0E65"/>
    <w:rsid w:val="005E1970"/>
    <w:rsid w:val="005E36FF"/>
    <w:rsid w:val="005E5941"/>
    <w:rsid w:val="005F36BF"/>
    <w:rsid w:val="005F73EA"/>
    <w:rsid w:val="005F7D12"/>
    <w:rsid w:val="00604D84"/>
    <w:rsid w:val="00607722"/>
    <w:rsid w:val="00615759"/>
    <w:rsid w:val="0062116B"/>
    <w:rsid w:val="00622CC0"/>
    <w:rsid w:val="0062439C"/>
    <w:rsid w:val="0062501A"/>
    <w:rsid w:val="006259D1"/>
    <w:rsid w:val="00627F12"/>
    <w:rsid w:val="0063180F"/>
    <w:rsid w:val="00631923"/>
    <w:rsid w:val="00632C12"/>
    <w:rsid w:val="006342A9"/>
    <w:rsid w:val="0064204F"/>
    <w:rsid w:val="0064321C"/>
    <w:rsid w:val="00647B74"/>
    <w:rsid w:val="00650847"/>
    <w:rsid w:val="00650AC5"/>
    <w:rsid w:val="00652438"/>
    <w:rsid w:val="00652444"/>
    <w:rsid w:val="00653552"/>
    <w:rsid w:val="00654C7D"/>
    <w:rsid w:val="0065507F"/>
    <w:rsid w:val="0065710F"/>
    <w:rsid w:val="00660B10"/>
    <w:rsid w:val="0066211B"/>
    <w:rsid w:val="00663B0C"/>
    <w:rsid w:val="00670377"/>
    <w:rsid w:val="006772E7"/>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0AD2"/>
    <w:rsid w:val="006C2A2F"/>
    <w:rsid w:val="006C599B"/>
    <w:rsid w:val="006D02FC"/>
    <w:rsid w:val="006D096B"/>
    <w:rsid w:val="006D2F5B"/>
    <w:rsid w:val="006D446E"/>
    <w:rsid w:val="006D4A1A"/>
    <w:rsid w:val="006D6A18"/>
    <w:rsid w:val="006D6BB5"/>
    <w:rsid w:val="006D7BFC"/>
    <w:rsid w:val="006E69F6"/>
    <w:rsid w:val="006F6F42"/>
    <w:rsid w:val="007038A2"/>
    <w:rsid w:val="0070502C"/>
    <w:rsid w:val="007074FD"/>
    <w:rsid w:val="0070798C"/>
    <w:rsid w:val="00720592"/>
    <w:rsid w:val="00721E50"/>
    <w:rsid w:val="00722A76"/>
    <w:rsid w:val="00722FB0"/>
    <w:rsid w:val="00723860"/>
    <w:rsid w:val="007268F5"/>
    <w:rsid w:val="00731792"/>
    <w:rsid w:val="00732067"/>
    <w:rsid w:val="00735141"/>
    <w:rsid w:val="0074666A"/>
    <w:rsid w:val="00754771"/>
    <w:rsid w:val="007573E5"/>
    <w:rsid w:val="007602F4"/>
    <w:rsid w:val="00764CFC"/>
    <w:rsid w:val="00765478"/>
    <w:rsid w:val="00765EFC"/>
    <w:rsid w:val="00767D54"/>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2EE"/>
    <w:rsid w:val="007C6BED"/>
    <w:rsid w:val="007D55B1"/>
    <w:rsid w:val="007D57A8"/>
    <w:rsid w:val="007D71D7"/>
    <w:rsid w:val="007E0556"/>
    <w:rsid w:val="007E17A1"/>
    <w:rsid w:val="007E44F5"/>
    <w:rsid w:val="007F0C04"/>
    <w:rsid w:val="007F2F1F"/>
    <w:rsid w:val="007F4EC6"/>
    <w:rsid w:val="007F7FD1"/>
    <w:rsid w:val="0080221D"/>
    <w:rsid w:val="00802FF6"/>
    <w:rsid w:val="00803F2B"/>
    <w:rsid w:val="008053A6"/>
    <w:rsid w:val="0080592D"/>
    <w:rsid w:val="00805B41"/>
    <w:rsid w:val="008105D3"/>
    <w:rsid w:val="00811210"/>
    <w:rsid w:val="00814D2E"/>
    <w:rsid w:val="008158A3"/>
    <w:rsid w:val="008166F7"/>
    <w:rsid w:val="008208C7"/>
    <w:rsid w:val="00825012"/>
    <w:rsid w:val="008310FF"/>
    <w:rsid w:val="00833C2D"/>
    <w:rsid w:val="0084556B"/>
    <w:rsid w:val="0084716E"/>
    <w:rsid w:val="00853F30"/>
    <w:rsid w:val="008540B3"/>
    <w:rsid w:val="0085574D"/>
    <w:rsid w:val="00855E21"/>
    <w:rsid w:val="00856CFF"/>
    <w:rsid w:val="0086016B"/>
    <w:rsid w:val="00860963"/>
    <w:rsid w:val="008612B0"/>
    <w:rsid w:val="00864000"/>
    <w:rsid w:val="008644B6"/>
    <w:rsid w:val="00865D5B"/>
    <w:rsid w:val="00866299"/>
    <w:rsid w:val="008773E5"/>
    <w:rsid w:val="00881AEC"/>
    <w:rsid w:val="00887BB0"/>
    <w:rsid w:val="0089022F"/>
    <w:rsid w:val="008A05F2"/>
    <w:rsid w:val="008A240F"/>
    <w:rsid w:val="008B116A"/>
    <w:rsid w:val="008B46A7"/>
    <w:rsid w:val="008B5F7B"/>
    <w:rsid w:val="008B7348"/>
    <w:rsid w:val="008C075C"/>
    <w:rsid w:val="008C093B"/>
    <w:rsid w:val="008C3EBF"/>
    <w:rsid w:val="008C5AA7"/>
    <w:rsid w:val="008C6D05"/>
    <w:rsid w:val="008D1510"/>
    <w:rsid w:val="008D384B"/>
    <w:rsid w:val="008D3922"/>
    <w:rsid w:val="008D44E3"/>
    <w:rsid w:val="008D4E58"/>
    <w:rsid w:val="008D7A2F"/>
    <w:rsid w:val="008E2ED6"/>
    <w:rsid w:val="008E4786"/>
    <w:rsid w:val="008E4A98"/>
    <w:rsid w:val="008E5D55"/>
    <w:rsid w:val="008F26AD"/>
    <w:rsid w:val="008F2FB3"/>
    <w:rsid w:val="008F73C7"/>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702DE"/>
    <w:rsid w:val="00970A73"/>
    <w:rsid w:val="00971B64"/>
    <w:rsid w:val="00973331"/>
    <w:rsid w:val="00976266"/>
    <w:rsid w:val="00977BEF"/>
    <w:rsid w:val="0098218D"/>
    <w:rsid w:val="0098346C"/>
    <w:rsid w:val="00990E54"/>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C7A8C"/>
    <w:rsid w:val="009D219C"/>
    <w:rsid w:val="009D2CDF"/>
    <w:rsid w:val="009D72AA"/>
    <w:rsid w:val="009E393C"/>
    <w:rsid w:val="009E6008"/>
    <w:rsid w:val="009E6385"/>
    <w:rsid w:val="009F0268"/>
    <w:rsid w:val="009F4313"/>
    <w:rsid w:val="009F494B"/>
    <w:rsid w:val="00A009EA"/>
    <w:rsid w:val="00A01842"/>
    <w:rsid w:val="00A07761"/>
    <w:rsid w:val="00A12D02"/>
    <w:rsid w:val="00A139C5"/>
    <w:rsid w:val="00A17980"/>
    <w:rsid w:val="00A21E33"/>
    <w:rsid w:val="00A21E81"/>
    <w:rsid w:val="00A23A7F"/>
    <w:rsid w:val="00A25047"/>
    <w:rsid w:val="00A30676"/>
    <w:rsid w:val="00A30934"/>
    <w:rsid w:val="00A33184"/>
    <w:rsid w:val="00A36342"/>
    <w:rsid w:val="00A42896"/>
    <w:rsid w:val="00A43179"/>
    <w:rsid w:val="00A4771A"/>
    <w:rsid w:val="00A50D78"/>
    <w:rsid w:val="00A52005"/>
    <w:rsid w:val="00A53223"/>
    <w:rsid w:val="00A57BE7"/>
    <w:rsid w:val="00A6563F"/>
    <w:rsid w:val="00A67F48"/>
    <w:rsid w:val="00A704D5"/>
    <w:rsid w:val="00A70752"/>
    <w:rsid w:val="00A75818"/>
    <w:rsid w:val="00A7774E"/>
    <w:rsid w:val="00A86C97"/>
    <w:rsid w:val="00A86DE0"/>
    <w:rsid w:val="00A86E28"/>
    <w:rsid w:val="00A90383"/>
    <w:rsid w:val="00A92AC5"/>
    <w:rsid w:val="00A93E28"/>
    <w:rsid w:val="00AA701D"/>
    <w:rsid w:val="00AB4207"/>
    <w:rsid w:val="00AB479D"/>
    <w:rsid w:val="00AC0805"/>
    <w:rsid w:val="00AD0FD6"/>
    <w:rsid w:val="00AD7994"/>
    <w:rsid w:val="00AE31C7"/>
    <w:rsid w:val="00AE3911"/>
    <w:rsid w:val="00AE709A"/>
    <w:rsid w:val="00AF4674"/>
    <w:rsid w:val="00AF7E75"/>
    <w:rsid w:val="00B00868"/>
    <w:rsid w:val="00B06847"/>
    <w:rsid w:val="00B07042"/>
    <w:rsid w:val="00B071FD"/>
    <w:rsid w:val="00B10D3E"/>
    <w:rsid w:val="00B159DB"/>
    <w:rsid w:val="00B15DEF"/>
    <w:rsid w:val="00B24F0E"/>
    <w:rsid w:val="00B34264"/>
    <w:rsid w:val="00B40077"/>
    <w:rsid w:val="00B42160"/>
    <w:rsid w:val="00B45A43"/>
    <w:rsid w:val="00B45D4C"/>
    <w:rsid w:val="00B5501D"/>
    <w:rsid w:val="00B56749"/>
    <w:rsid w:val="00B61668"/>
    <w:rsid w:val="00B70AB8"/>
    <w:rsid w:val="00B7110A"/>
    <w:rsid w:val="00B73845"/>
    <w:rsid w:val="00B76BA6"/>
    <w:rsid w:val="00B76BE5"/>
    <w:rsid w:val="00B85469"/>
    <w:rsid w:val="00B902AE"/>
    <w:rsid w:val="00B9337F"/>
    <w:rsid w:val="00B94716"/>
    <w:rsid w:val="00B94BF5"/>
    <w:rsid w:val="00B958C0"/>
    <w:rsid w:val="00B979BB"/>
    <w:rsid w:val="00B97F8D"/>
    <w:rsid w:val="00BA0D9F"/>
    <w:rsid w:val="00BA7B2F"/>
    <w:rsid w:val="00BB45A4"/>
    <w:rsid w:val="00BB4689"/>
    <w:rsid w:val="00BB5D21"/>
    <w:rsid w:val="00BB6C89"/>
    <w:rsid w:val="00BC1036"/>
    <w:rsid w:val="00BC14E7"/>
    <w:rsid w:val="00BC2D8F"/>
    <w:rsid w:val="00BC3FA6"/>
    <w:rsid w:val="00BC4302"/>
    <w:rsid w:val="00BD13D0"/>
    <w:rsid w:val="00BD2E2F"/>
    <w:rsid w:val="00BD6B49"/>
    <w:rsid w:val="00BD77B4"/>
    <w:rsid w:val="00BE0B38"/>
    <w:rsid w:val="00BE4777"/>
    <w:rsid w:val="00BE4CC4"/>
    <w:rsid w:val="00BF47AC"/>
    <w:rsid w:val="00C017C5"/>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32E1"/>
    <w:rsid w:val="00C557BA"/>
    <w:rsid w:val="00C55C70"/>
    <w:rsid w:val="00C56EF3"/>
    <w:rsid w:val="00C57098"/>
    <w:rsid w:val="00C57B14"/>
    <w:rsid w:val="00C65B54"/>
    <w:rsid w:val="00C73496"/>
    <w:rsid w:val="00C74121"/>
    <w:rsid w:val="00C74475"/>
    <w:rsid w:val="00C74538"/>
    <w:rsid w:val="00C74BFC"/>
    <w:rsid w:val="00C74C7A"/>
    <w:rsid w:val="00C8361D"/>
    <w:rsid w:val="00C868DA"/>
    <w:rsid w:val="00C93054"/>
    <w:rsid w:val="00C95A94"/>
    <w:rsid w:val="00C96821"/>
    <w:rsid w:val="00CA0618"/>
    <w:rsid w:val="00CA2547"/>
    <w:rsid w:val="00CA2EC3"/>
    <w:rsid w:val="00CA4724"/>
    <w:rsid w:val="00CA6EA0"/>
    <w:rsid w:val="00CB00BE"/>
    <w:rsid w:val="00CB0DC4"/>
    <w:rsid w:val="00CB13E7"/>
    <w:rsid w:val="00CB191E"/>
    <w:rsid w:val="00CB2604"/>
    <w:rsid w:val="00CB347F"/>
    <w:rsid w:val="00CB3F7E"/>
    <w:rsid w:val="00CB7E0F"/>
    <w:rsid w:val="00CC06D9"/>
    <w:rsid w:val="00CC32B5"/>
    <w:rsid w:val="00CD2415"/>
    <w:rsid w:val="00CD2980"/>
    <w:rsid w:val="00CD2DF0"/>
    <w:rsid w:val="00CD3789"/>
    <w:rsid w:val="00CD4F00"/>
    <w:rsid w:val="00CD6C55"/>
    <w:rsid w:val="00CE1988"/>
    <w:rsid w:val="00CE1CDE"/>
    <w:rsid w:val="00CE3A39"/>
    <w:rsid w:val="00CE5F46"/>
    <w:rsid w:val="00CE715D"/>
    <w:rsid w:val="00CF1C08"/>
    <w:rsid w:val="00CF61B0"/>
    <w:rsid w:val="00CF6965"/>
    <w:rsid w:val="00CF6EC5"/>
    <w:rsid w:val="00D01A21"/>
    <w:rsid w:val="00D02B6A"/>
    <w:rsid w:val="00D04273"/>
    <w:rsid w:val="00D0479B"/>
    <w:rsid w:val="00D06451"/>
    <w:rsid w:val="00D10464"/>
    <w:rsid w:val="00D11438"/>
    <w:rsid w:val="00D11F00"/>
    <w:rsid w:val="00D11FD0"/>
    <w:rsid w:val="00D1286E"/>
    <w:rsid w:val="00D210E0"/>
    <w:rsid w:val="00D26E50"/>
    <w:rsid w:val="00D27882"/>
    <w:rsid w:val="00D30B3E"/>
    <w:rsid w:val="00D321C7"/>
    <w:rsid w:val="00D41CF4"/>
    <w:rsid w:val="00D41DE3"/>
    <w:rsid w:val="00D44556"/>
    <w:rsid w:val="00D44AB6"/>
    <w:rsid w:val="00D45F11"/>
    <w:rsid w:val="00D45F7B"/>
    <w:rsid w:val="00D518FB"/>
    <w:rsid w:val="00D54DB4"/>
    <w:rsid w:val="00D56750"/>
    <w:rsid w:val="00D56867"/>
    <w:rsid w:val="00D623F3"/>
    <w:rsid w:val="00D62A61"/>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7966"/>
    <w:rsid w:val="00DC0EBB"/>
    <w:rsid w:val="00DC59D1"/>
    <w:rsid w:val="00DC7D0F"/>
    <w:rsid w:val="00DD2B2D"/>
    <w:rsid w:val="00DD6641"/>
    <w:rsid w:val="00DE168E"/>
    <w:rsid w:val="00DE1EBF"/>
    <w:rsid w:val="00DF172F"/>
    <w:rsid w:val="00DF17BF"/>
    <w:rsid w:val="00DF2140"/>
    <w:rsid w:val="00DF49FE"/>
    <w:rsid w:val="00DF5151"/>
    <w:rsid w:val="00DF56B6"/>
    <w:rsid w:val="00DF65DE"/>
    <w:rsid w:val="00E018B3"/>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56D06"/>
    <w:rsid w:val="00E632AC"/>
    <w:rsid w:val="00E6491A"/>
    <w:rsid w:val="00E66762"/>
    <w:rsid w:val="00E721A9"/>
    <w:rsid w:val="00E75D00"/>
    <w:rsid w:val="00E75F3B"/>
    <w:rsid w:val="00E76648"/>
    <w:rsid w:val="00E86C0D"/>
    <w:rsid w:val="00E91452"/>
    <w:rsid w:val="00EA5D2D"/>
    <w:rsid w:val="00EB0BA5"/>
    <w:rsid w:val="00EB3128"/>
    <w:rsid w:val="00EB7F44"/>
    <w:rsid w:val="00EC189B"/>
    <w:rsid w:val="00EC3F6B"/>
    <w:rsid w:val="00EC5C8C"/>
    <w:rsid w:val="00EC7BD8"/>
    <w:rsid w:val="00ED04DC"/>
    <w:rsid w:val="00ED0B50"/>
    <w:rsid w:val="00ED1033"/>
    <w:rsid w:val="00ED3993"/>
    <w:rsid w:val="00ED4B30"/>
    <w:rsid w:val="00ED5206"/>
    <w:rsid w:val="00ED72C1"/>
    <w:rsid w:val="00ED788C"/>
    <w:rsid w:val="00EE0C3E"/>
    <w:rsid w:val="00EE1CF4"/>
    <w:rsid w:val="00EE46FF"/>
    <w:rsid w:val="00EE4709"/>
    <w:rsid w:val="00EE6643"/>
    <w:rsid w:val="00EE71F1"/>
    <w:rsid w:val="00EF051A"/>
    <w:rsid w:val="00EF1336"/>
    <w:rsid w:val="00EF1E4E"/>
    <w:rsid w:val="00EF5447"/>
    <w:rsid w:val="00EF6C03"/>
    <w:rsid w:val="00F06E6E"/>
    <w:rsid w:val="00F11CFC"/>
    <w:rsid w:val="00F128E6"/>
    <w:rsid w:val="00F21756"/>
    <w:rsid w:val="00F22CEC"/>
    <w:rsid w:val="00F2502E"/>
    <w:rsid w:val="00F2743A"/>
    <w:rsid w:val="00F30EB0"/>
    <w:rsid w:val="00F35BA4"/>
    <w:rsid w:val="00F374DD"/>
    <w:rsid w:val="00F40C66"/>
    <w:rsid w:val="00F419EF"/>
    <w:rsid w:val="00F451D8"/>
    <w:rsid w:val="00F45366"/>
    <w:rsid w:val="00F479DE"/>
    <w:rsid w:val="00F5116C"/>
    <w:rsid w:val="00F51EC5"/>
    <w:rsid w:val="00F53B86"/>
    <w:rsid w:val="00F572C7"/>
    <w:rsid w:val="00F62237"/>
    <w:rsid w:val="00F639C8"/>
    <w:rsid w:val="00F70DB5"/>
    <w:rsid w:val="00F710F9"/>
    <w:rsid w:val="00F75762"/>
    <w:rsid w:val="00F817DE"/>
    <w:rsid w:val="00F835E5"/>
    <w:rsid w:val="00F90B52"/>
    <w:rsid w:val="00F91E50"/>
    <w:rsid w:val="00F91F7C"/>
    <w:rsid w:val="00F9337E"/>
    <w:rsid w:val="00F97224"/>
    <w:rsid w:val="00FA04FD"/>
    <w:rsid w:val="00FA0598"/>
    <w:rsid w:val="00FA1152"/>
    <w:rsid w:val="00FA186C"/>
    <w:rsid w:val="00FA1E7F"/>
    <w:rsid w:val="00FA2D02"/>
    <w:rsid w:val="00FA4D0F"/>
    <w:rsid w:val="00FA7965"/>
    <w:rsid w:val="00FB3B21"/>
    <w:rsid w:val="00FC0120"/>
    <w:rsid w:val="00FC4A99"/>
    <w:rsid w:val="00FC5334"/>
    <w:rsid w:val="00FC5379"/>
    <w:rsid w:val="00FC5574"/>
    <w:rsid w:val="00FC6EA1"/>
    <w:rsid w:val="00FD44FC"/>
    <w:rsid w:val="00FD5695"/>
    <w:rsid w:val="00FD7030"/>
    <w:rsid w:val="00FD7B44"/>
    <w:rsid w:val="00FE0E6E"/>
    <w:rsid w:val="00FE3160"/>
    <w:rsid w:val="00FE5536"/>
    <w:rsid w:val="00FF0F47"/>
    <w:rsid w:val="00FF11D7"/>
    <w:rsid w:val="62A600EC"/>
    <w:rsid w:val="6A107D5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85C49"/>
  <w15:chartTrackingRefBased/>
  <w15:docId w15:val="{9991B880-FB33-4B79-ACE0-E1293347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lang w:val="en-US" w:eastAsia="en-US"/>
    </w:rPr>
  </w:style>
  <w:style w:type="paragraph" w:styleId="Nagwek1">
    <w:name w:val="heading 1"/>
    <w:basedOn w:val="Normalny"/>
    <w:next w:val="Normalny"/>
    <w:qFormat/>
    <w:rsid w:val="00BE0B38"/>
    <w:pPr>
      <w:keepNext/>
      <w:numPr>
        <w:numId w:val="11"/>
      </w:numPr>
      <w:spacing w:before="240" w:after="80"/>
      <w:jc w:val="center"/>
      <w:outlineLvl w:val="0"/>
    </w:pPr>
    <w:rPr>
      <w:smallCaps/>
      <w:kern w:val="28"/>
      <w:sz w:val="20"/>
      <w:szCs w:val="20"/>
      <w:lang w:val="x-none" w:eastAsia="x-none"/>
    </w:rPr>
  </w:style>
  <w:style w:type="paragraph" w:styleId="Nagwek2">
    <w:name w:val="heading 2"/>
    <w:basedOn w:val="Normalny"/>
    <w:next w:val="Normalny"/>
    <w:qFormat/>
    <w:rsid w:val="00BE0B38"/>
    <w:pPr>
      <w:keepNext/>
      <w:numPr>
        <w:ilvl w:val="1"/>
        <w:numId w:val="11"/>
      </w:numPr>
      <w:spacing w:before="120" w:after="60"/>
      <w:outlineLvl w:val="1"/>
    </w:pPr>
    <w:rPr>
      <w:i/>
      <w:iCs/>
      <w:sz w:val="20"/>
      <w:szCs w:val="20"/>
      <w:lang w:val="x-none" w:eastAsia="x-none"/>
    </w:rPr>
  </w:style>
  <w:style w:type="paragraph" w:styleId="Nagwek3">
    <w:name w:val="heading 3"/>
    <w:basedOn w:val="Normalny"/>
    <w:next w:val="Normalny"/>
    <w:qFormat/>
    <w:rsid w:val="00BE0B38"/>
    <w:pPr>
      <w:keepNext/>
      <w:numPr>
        <w:ilvl w:val="2"/>
        <w:numId w:val="11"/>
      </w:numPr>
      <w:outlineLvl w:val="2"/>
    </w:pPr>
    <w:rPr>
      <w:i/>
      <w:iCs/>
      <w:sz w:val="20"/>
      <w:szCs w:val="20"/>
    </w:rPr>
  </w:style>
  <w:style w:type="paragraph" w:styleId="Nagwek4">
    <w:name w:val="heading 4"/>
    <w:basedOn w:val="Normalny"/>
    <w:next w:val="Normalny"/>
    <w:qFormat/>
    <w:rsid w:val="00BE0B38"/>
    <w:pPr>
      <w:keepNext/>
      <w:numPr>
        <w:ilvl w:val="3"/>
        <w:numId w:val="11"/>
      </w:numPr>
      <w:spacing w:before="240" w:after="60"/>
      <w:outlineLvl w:val="3"/>
    </w:pPr>
    <w:rPr>
      <w:i/>
      <w:iCs/>
      <w:sz w:val="18"/>
      <w:szCs w:val="18"/>
    </w:rPr>
  </w:style>
  <w:style w:type="paragraph" w:styleId="Nagwek5">
    <w:name w:val="heading 5"/>
    <w:basedOn w:val="Normalny"/>
    <w:next w:val="Normalny"/>
    <w:qFormat/>
    <w:rsid w:val="00BE0B38"/>
    <w:pPr>
      <w:numPr>
        <w:ilvl w:val="4"/>
        <w:numId w:val="11"/>
      </w:numPr>
      <w:spacing w:before="240" w:after="60"/>
      <w:outlineLvl w:val="4"/>
    </w:pPr>
    <w:rPr>
      <w:sz w:val="18"/>
      <w:szCs w:val="18"/>
    </w:rPr>
  </w:style>
  <w:style w:type="paragraph" w:styleId="Nagwek6">
    <w:name w:val="heading 6"/>
    <w:basedOn w:val="Normalny"/>
    <w:next w:val="Normalny"/>
    <w:qFormat/>
    <w:rsid w:val="00BE0B38"/>
    <w:pPr>
      <w:numPr>
        <w:ilvl w:val="5"/>
        <w:numId w:val="11"/>
      </w:numPr>
      <w:spacing w:before="240" w:after="60"/>
      <w:outlineLvl w:val="5"/>
    </w:pPr>
    <w:rPr>
      <w:i/>
      <w:iCs/>
      <w:sz w:val="16"/>
      <w:szCs w:val="16"/>
    </w:rPr>
  </w:style>
  <w:style w:type="paragraph" w:styleId="Nagwek7">
    <w:name w:val="heading 7"/>
    <w:basedOn w:val="Normalny"/>
    <w:next w:val="Normalny"/>
    <w:qFormat/>
    <w:rsid w:val="00BE0B38"/>
    <w:pPr>
      <w:numPr>
        <w:ilvl w:val="6"/>
        <w:numId w:val="11"/>
      </w:numPr>
      <w:spacing w:before="240" w:after="60"/>
      <w:outlineLvl w:val="6"/>
    </w:pPr>
    <w:rPr>
      <w:sz w:val="16"/>
      <w:szCs w:val="16"/>
    </w:rPr>
  </w:style>
  <w:style w:type="paragraph" w:styleId="Nagwek8">
    <w:name w:val="heading 8"/>
    <w:basedOn w:val="Normalny"/>
    <w:next w:val="Normalny"/>
    <w:qFormat/>
    <w:rsid w:val="00BE0B38"/>
    <w:pPr>
      <w:numPr>
        <w:ilvl w:val="7"/>
        <w:numId w:val="11"/>
      </w:numPr>
      <w:spacing w:before="240" w:after="60"/>
      <w:outlineLvl w:val="7"/>
    </w:pPr>
    <w:rPr>
      <w:i/>
      <w:iCs/>
      <w:sz w:val="16"/>
      <w:szCs w:val="16"/>
    </w:rPr>
  </w:style>
  <w:style w:type="paragraph" w:styleId="Nagwek9">
    <w:name w:val="heading 9"/>
    <w:basedOn w:val="Normalny"/>
    <w:next w:val="Normalny"/>
    <w:qFormat/>
    <w:rsid w:val="00BE0B38"/>
    <w:pPr>
      <w:numPr>
        <w:ilvl w:val="8"/>
        <w:numId w:val="11"/>
      </w:numPr>
      <w:spacing w:before="240" w:after="60"/>
      <w:outlineLvl w:val="8"/>
    </w:pPr>
    <w:rPr>
      <w:sz w:val="16"/>
      <w:szCs w:val="1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EA5D2D"/>
    <w:rPr>
      <w:color w:val="0000FF"/>
      <w:u w:val="single"/>
    </w:rPr>
  </w:style>
  <w:style w:type="paragraph" w:customStyle="1" w:styleId="DOP">
    <w:name w:val="DOP"/>
    <w:basedOn w:val="Normalny"/>
    <w:rsid w:val="00015E73"/>
    <w:pPr>
      <w:spacing w:after="120"/>
    </w:pPr>
    <w:rPr>
      <w:rFonts w:ascii="Helvetica" w:hAnsi="Helvetica"/>
      <w:sz w:val="14"/>
      <w:szCs w:val="14"/>
    </w:rPr>
  </w:style>
  <w:style w:type="paragraph" w:customStyle="1" w:styleId="DOI">
    <w:name w:val="DOI"/>
    <w:basedOn w:val="Normalny"/>
    <w:rsid w:val="00EC3F6B"/>
    <w:rPr>
      <w:i/>
      <w:sz w:val="12"/>
      <w:szCs w:val="12"/>
    </w:rPr>
  </w:style>
  <w:style w:type="paragraph" w:customStyle="1" w:styleId="Abstract">
    <w:name w:val="Abstract"/>
    <w:basedOn w:val="Normalny"/>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ny"/>
    <w:rsid w:val="003B3FFE"/>
    <w:pPr>
      <w:autoSpaceDE w:val="0"/>
      <w:autoSpaceDN w:val="0"/>
      <w:adjustRightInd w:val="0"/>
      <w:spacing w:after="520"/>
      <w:ind w:right="1380"/>
    </w:pPr>
    <w:rPr>
      <w:rFonts w:cs="TimesLTStd-Roman"/>
      <w:sz w:val="20"/>
      <w:szCs w:val="20"/>
    </w:rPr>
  </w:style>
  <w:style w:type="paragraph" w:customStyle="1" w:styleId="PARA">
    <w:name w:val="PARA"/>
    <w:basedOn w:val="Normalny"/>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ny"/>
    <w:rsid w:val="00084BD2"/>
    <w:pPr>
      <w:spacing w:after="100"/>
      <w:ind w:right="1380"/>
    </w:pPr>
    <w:rPr>
      <w:rFonts w:ascii="Helvetica" w:hAnsi="Helvetica"/>
      <w:b/>
      <w:sz w:val="20"/>
      <w:szCs w:val="20"/>
    </w:rPr>
  </w:style>
  <w:style w:type="paragraph" w:customStyle="1" w:styleId="Aff">
    <w:name w:val="Aff"/>
    <w:basedOn w:val="Normalny"/>
    <w:rsid w:val="003B3FFE"/>
    <w:pPr>
      <w:spacing w:after="40" w:line="140" w:lineRule="exact"/>
      <w:ind w:right="1380"/>
    </w:pPr>
    <w:rPr>
      <w:sz w:val="14"/>
    </w:rPr>
  </w:style>
  <w:style w:type="paragraph" w:customStyle="1" w:styleId="CA">
    <w:name w:val="CA"/>
    <w:basedOn w:val="Normalny"/>
    <w:rsid w:val="00EC3F6B"/>
    <w:pPr>
      <w:spacing w:before="100" w:after="100"/>
      <w:ind w:right="1380"/>
    </w:pPr>
    <w:rPr>
      <w:sz w:val="15"/>
    </w:rPr>
  </w:style>
  <w:style w:type="paragraph" w:customStyle="1" w:styleId="PI">
    <w:name w:val="PI"/>
    <w:basedOn w:val="Normalny"/>
    <w:rsid w:val="00084BD2"/>
    <w:pPr>
      <w:spacing w:after="540" w:line="180" w:lineRule="exact"/>
      <w:ind w:right="1600" w:firstLine="180"/>
    </w:pPr>
    <w:rPr>
      <w:sz w:val="15"/>
    </w:rPr>
  </w:style>
  <w:style w:type="paragraph" w:customStyle="1" w:styleId="PaperTitle">
    <w:name w:val="Paper Title"/>
    <w:basedOn w:val="Normalny"/>
    <w:rsid w:val="00105925"/>
    <w:pPr>
      <w:spacing w:before="480" w:after="300"/>
    </w:pPr>
    <w:rPr>
      <w:rFonts w:ascii="Helvetica" w:hAnsi="Helvetica"/>
      <w:b/>
      <w:color w:val="00629B"/>
      <w:sz w:val="44"/>
      <w:szCs w:val="44"/>
    </w:rPr>
  </w:style>
  <w:style w:type="paragraph" w:customStyle="1" w:styleId="H1">
    <w:name w:val="H1"/>
    <w:basedOn w:val="Normalny"/>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ny"/>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ny"/>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ny"/>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ny"/>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ny"/>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ny"/>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ny"/>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ny"/>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Nagwek">
    <w:name w:val="header"/>
    <w:basedOn w:val="Normalny"/>
    <w:link w:val="NagwekZnak"/>
    <w:uiPriority w:val="99"/>
    <w:rsid w:val="00E721A9"/>
    <w:pPr>
      <w:tabs>
        <w:tab w:val="center" w:pos="4320"/>
        <w:tab w:val="right" w:pos="8640"/>
      </w:tabs>
    </w:pPr>
  </w:style>
  <w:style w:type="paragraph" w:styleId="Stopka">
    <w:name w:val="footer"/>
    <w:basedOn w:val="Normalny"/>
    <w:link w:val="StopkaZnak"/>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ny"/>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kstprzypisudolnego">
    <w:name w:val="footnote text"/>
    <w:basedOn w:val="Normalny"/>
    <w:link w:val="TekstprzypisudolnegoZnak"/>
    <w:semiHidden/>
    <w:rsid w:val="00856CFF"/>
    <w:pPr>
      <w:ind w:firstLine="202"/>
      <w:jc w:val="both"/>
    </w:pPr>
    <w:rPr>
      <w:sz w:val="16"/>
      <w:szCs w:val="16"/>
      <w:lang w:val="x-none" w:eastAsia="x-none"/>
    </w:rPr>
  </w:style>
  <w:style w:type="paragraph" w:customStyle="1" w:styleId="TableTitle">
    <w:name w:val="Table Title"/>
    <w:basedOn w:val="Normalny"/>
    <w:rsid w:val="00856CFF"/>
    <w:pPr>
      <w:jc w:val="center"/>
    </w:pPr>
    <w:rPr>
      <w:smallCaps/>
      <w:sz w:val="16"/>
      <w:szCs w:val="16"/>
    </w:rPr>
  </w:style>
  <w:style w:type="character" w:customStyle="1" w:styleId="TekstprzypisudolnegoZnak">
    <w:name w:val="Tekst przypisu dolnego Znak"/>
    <w:link w:val="Tekstprzypisudolnego"/>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ny"/>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Odwoanieprzypisudolnego">
    <w:name w:val="footnote reference"/>
    <w:semiHidden/>
    <w:rsid w:val="001C597C"/>
    <w:rPr>
      <w:vertAlign w:val="superscript"/>
    </w:rPr>
  </w:style>
  <w:style w:type="paragraph" w:customStyle="1" w:styleId="References">
    <w:name w:val="References"/>
    <w:basedOn w:val="Normalny"/>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ny"/>
    <w:rsid w:val="0003253A"/>
    <w:pPr>
      <w:jc w:val="both"/>
    </w:pPr>
    <w:rPr>
      <w:sz w:val="16"/>
      <w:szCs w:val="16"/>
    </w:rPr>
  </w:style>
  <w:style w:type="character" w:customStyle="1" w:styleId="Nierozpoznanawzmianka1">
    <w:name w:val="Nierozpoznana wzmianka1"/>
    <w:uiPriority w:val="99"/>
    <w:semiHidden/>
    <w:unhideWhenUsed/>
    <w:rsid w:val="005C4C54"/>
    <w:rPr>
      <w:color w:val="605E5C"/>
      <w:shd w:val="clear" w:color="auto" w:fill="E1DFDD"/>
    </w:rPr>
  </w:style>
  <w:style w:type="paragraph" w:styleId="Poprawka">
    <w:name w:val="Revision"/>
    <w:hidden/>
    <w:uiPriority w:val="99"/>
    <w:semiHidden/>
    <w:rsid w:val="00811210"/>
    <w:rPr>
      <w:sz w:val="24"/>
      <w:szCs w:val="24"/>
      <w:lang w:val="en-US" w:eastAsia="en-US"/>
    </w:rPr>
  </w:style>
  <w:style w:type="character" w:styleId="Odwoaniedokomentarza">
    <w:name w:val="annotation reference"/>
    <w:rsid w:val="00811210"/>
    <w:rPr>
      <w:sz w:val="16"/>
      <w:szCs w:val="16"/>
    </w:rPr>
  </w:style>
  <w:style w:type="paragraph" w:styleId="Tekstkomentarza">
    <w:name w:val="annotation text"/>
    <w:basedOn w:val="Normalny"/>
    <w:link w:val="TekstkomentarzaZnak"/>
    <w:rsid w:val="00811210"/>
    <w:rPr>
      <w:sz w:val="20"/>
      <w:szCs w:val="20"/>
    </w:rPr>
  </w:style>
  <w:style w:type="character" w:customStyle="1" w:styleId="TekstkomentarzaZnak">
    <w:name w:val="Tekst komentarza Znak"/>
    <w:link w:val="Tekstkomentarza"/>
    <w:rsid w:val="00811210"/>
    <w:rPr>
      <w:lang w:val="en-US" w:eastAsia="en-US"/>
    </w:rPr>
  </w:style>
  <w:style w:type="paragraph" w:styleId="Tematkomentarza">
    <w:name w:val="annotation subject"/>
    <w:basedOn w:val="Tekstkomentarza"/>
    <w:next w:val="Tekstkomentarza"/>
    <w:link w:val="TematkomentarzaZnak"/>
    <w:rsid w:val="00811210"/>
    <w:rPr>
      <w:b/>
      <w:bCs/>
    </w:rPr>
  </w:style>
  <w:style w:type="character" w:customStyle="1" w:styleId="TematkomentarzaZnak">
    <w:name w:val="Temat komentarza Znak"/>
    <w:link w:val="Tematkomentarza"/>
    <w:rsid w:val="00811210"/>
    <w:rPr>
      <w:b/>
      <w:bCs/>
      <w:lang w:val="en-US" w:eastAsia="en-US"/>
    </w:rPr>
  </w:style>
  <w:style w:type="paragraph" w:styleId="Tekstdymka">
    <w:name w:val="Balloon Text"/>
    <w:basedOn w:val="Normalny"/>
    <w:link w:val="TekstdymkaZnak"/>
    <w:rsid w:val="0098346C"/>
    <w:rPr>
      <w:rFonts w:ascii="Segoe UI" w:hAnsi="Segoe UI" w:cs="Segoe UI"/>
      <w:sz w:val="18"/>
      <w:szCs w:val="18"/>
    </w:rPr>
  </w:style>
  <w:style w:type="character" w:customStyle="1" w:styleId="TekstdymkaZnak">
    <w:name w:val="Tekst dymka Znak"/>
    <w:basedOn w:val="Domylnaczcionkaakapitu"/>
    <w:link w:val="Tekstdymka"/>
    <w:rsid w:val="0098346C"/>
    <w:rPr>
      <w:rFonts w:ascii="Segoe UI" w:hAnsi="Segoe UI" w:cs="Segoe UI"/>
      <w:sz w:val="18"/>
      <w:szCs w:val="18"/>
      <w:lang w:val="en-US" w:eastAsia="en-US"/>
    </w:rPr>
  </w:style>
  <w:style w:type="character" w:customStyle="1" w:styleId="NagwekZnak">
    <w:name w:val="Nagłówek Znak"/>
    <w:basedOn w:val="Domylnaczcionkaakapitu"/>
    <w:link w:val="Nagwek"/>
    <w:uiPriority w:val="99"/>
    <w:rsid w:val="00BB45A4"/>
    <w:rPr>
      <w:sz w:val="24"/>
      <w:szCs w:val="24"/>
      <w:lang w:val="en-US" w:eastAsia="en-US"/>
    </w:rPr>
  </w:style>
  <w:style w:type="character" w:customStyle="1" w:styleId="StopkaZnak">
    <w:name w:val="Stopka Znak"/>
    <w:basedOn w:val="Domylnaczcionkaakapitu"/>
    <w:link w:val="Stopka"/>
    <w:uiPriority w:val="99"/>
    <w:rsid w:val="00BB45A4"/>
    <w:rPr>
      <w:sz w:val="24"/>
      <w:szCs w:val="24"/>
      <w:lang w:val="en-US" w:eastAsia="en-US"/>
    </w:rPr>
  </w:style>
  <w:style w:type="character" w:styleId="Nierozpoznanawzmianka">
    <w:name w:val="Unresolved Mention"/>
    <w:basedOn w:val="Domylnaczcionkaakapitu"/>
    <w:uiPriority w:val="99"/>
    <w:semiHidden/>
    <w:unhideWhenUsed/>
    <w:rsid w:val="00EF6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46339">
      <w:bodyDiv w:val="1"/>
      <w:marLeft w:val="0"/>
      <w:marRight w:val="0"/>
      <w:marTop w:val="0"/>
      <w:marBottom w:val="0"/>
      <w:divBdr>
        <w:top w:val="none" w:sz="0" w:space="0" w:color="auto"/>
        <w:left w:val="none" w:sz="0" w:space="0" w:color="auto"/>
        <w:bottom w:val="none" w:sz="0" w:space="0" w:color="auto"/>
        <w:right w:val="none" w:sz="0" w:space="0" w:color="auto"/>
      </w:divBdr>
    </w:div>
    <w:div w:id="244917772">
      <w:bodyDiv w:val="1"/>
      <w:marLeft w:val="0"/>
      <w:marRight w:val="0"/>
      <w:marTop w:val="0"/>
      <w:marBottom w:val="0"/>
      <w:divBdr>
        <w:top w:val="none" w:sz="0" w:space="0" w:color="auto"/>
        <w:left w:val="none" w:sz="0" w:space="0" w:color="auto"/>
        <w:bottom w:val="none" w:sz="0" w:space="0" w:color="auto"/>
        <w:right w:val="none" w:sz="0" w:space="0" w:color="auto"/>
      </w:divBdr>
    </w:div>
    <w:div w:id="292640600">
      <w:bodyDiv w:val="1"/>
      <w:marLeft w:val="0"/>
      <w:marRight w:val="0"/>
      <w:marTop w:val="0"/>
      <w:marBottom w:val="0"/>
      <w:divBdr>
        <w:top w:val="none" w:sz="0" w:space="0" w:color="auto"/>
        <w:left w:val="none" w:sz="0" w:space="0" w:color="auto"/>
        <w:bottom w:val="none" w:sz="0" w:space="0" w:color="auto"/>
        <w:right w:val="none" w:sz="0" w:space="0" w:color="auto"/>
      </w:divBdr>
    </w:div>
    <w:div w:id="579338724">
      <w:bodyDiv w:val="1"/>
      <w:marLeft w:val="0"/>
      <w:marRight w:val="0"/>
      <w:marTop w:val="0"/>
      <w:marBottom w:val="0"/>
      <w:divBdr>
        <w:top w:val="none" w:sz="0" w:space="0" w:color="auto"/>
        <w:left w:val="none" w:sz="0" w:space="0" w:color="auto"/>
        <w:bottom w:val="none" w:sz="0" w:space="0" w:color="auto"/>
        <w:right w:val="none" w:sz="0" w:space="0" w:color="auto"/>
      </w:divBdr>
      <w:divsChild>
        <w:div w:id="610086588">
          <w:marLeft w:val="0"/>
          <w:marRight w:val="0"/>
          <w:marTop w:val="0"/>
          <w:marBottom w:val="0"/>
          <w:divBdr>
            <w:top w:val="none" w:sz="0" w:space="0" w:color="auto"/>
            <w:left w:val="none" w:sz="0" w:space="0" w:color="auto"/>
            <w:bottom w:val="none" w:sz="0" w:space="0" w:color="auto"/>
            <w:right w:val="none" w:sz="0" w:space="0" w:color="auto"/>
          </w:divBdr>
          <w:divsChild>
            <w:div w:id="1853909246">
              <w:marLeft w:val="0"/>
              <w:marRight w:val="0"/>
              <w:marTop w:val="0"/>
              <w:marBottom w:val="0"/>
              <w:divBdr>
                <w:top w:val="none" w:sz="0" w:space="0" w:color="auto"/>
                <w:left w:val="none" w:sz="0" w:space="0" w:color="auto"/>
                <w:bottom w:val="none" w:sz="0" w:space="0" w:color="auto"/>
                <w:right w:val="none" w:sz="0" w:space="0" w:color="auto"/>
              </w:divBdr>
            </w:div>
            <w:div w:id="929436885">
              <w:marLeft w:val="0"/>
              <w:marRight w:val="0"/>
              <w:marTop w:val="0"/>
              <w:marBottom w:val="0"/>
              <w:divBdr>
                <w:top w:val="none" w:sz="0" w:space="0" w:color="auto"/>
                <w:left w:val="none" w:sz="0" w:space="0" w:color="auto"/>
                <w:bottom w:val="none" w:sz="0" w:space="0" w:color="auto"/>
                <w:right w:val="none" w:sz="0" w:space="0" w:color="auto"/>
              </w:divBdr>
              <w:divsChild>
                <w:div w:id="1978601665">
                  <w:marLeft w:val="0"/>
                  <w:marRight w:val="0"/>
                  <w:marTop w:val="0"/>
                  <w:marBottom w:val="0"/>
                  <w:divBdr>
                    <w:top w:val="none" w:sz="0" w:space="0" w:color="auto"/>
                    <w:left w:val="none" w:sz="0" w:space="0" w:color="auto"/>
                    <w:bottom w:val="none" w:sz="0" w:space="0" w:color="auto"/>
                    <w:right w:val="none" w:sz="0" w:space="0" w:color="auto"/>
                  </w:divBdr>
                  <w:divsChild>
                    <w:div w:id="19877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9380">
              <w:marLeft w:val="0"/>
              <w:marRight w:val="0"/>
              <w:marTop w:val="0"/>
              <w:marBottom w:val="0"/>
              <w:divBdr>
                <w:top w:val="none" w:sz="0" w:space="0" w:color="auto"/>
                <w:left w:val="none" w:sz="0" w:space="0" w:color="auto"/>
                <w:bottom w:val="none" w:sz="0" w:space="0" w:color="auto"/>
                <w:right w:val="none" w:sz="0" w:space="0" w:color="auto"/>
              </w:divBdr>
            </w:div>
          </w:divsChild>
        </w:div>
        <w:div w:id="180048039">
          <w:marLeft w:val="0"/>
          <w:marRight w:val="0"/>
          <w:marTop w:val="0"/>
          <w:marBottom w:val="0"/>
          <w:divBdr>
            <w:top w:val="none" w:sz="0" w:space="0" w:color="auto"/>
            <w:left w:val="none" w:sz="0" w:space="0" w:color="auto"/>
            <w:bottom w:val="none" w:sz="0" w:space="0" w:color="auto"/>
            <w:right w:val="none" w:sz="0" w:space="0" w:color="auto"/>
          </w:divBdr>
          <w:divsChild>
            <w:div w:id="1174495188">
              <w:marLeft w:val="0"/>
              <w:marRight w:val="0"/>
              <w:marTop w:val="0"/>
              <w:marBottom w:val="0"/>
              <w:divBdr>
                <w:top w:val="none" w:sz="0" w:space="0" w:color="auto"/>
                <w:left w:val="none" w:sz="0" w:space="0" w:color="auto"/>
                <w:bottom w:val="none" w:sz="0" w:space="0" w:color="auto"/>
                <w:right w:val="none" w:sz="0" w:space="0" w:color="auto"/>
              </w:divBdr>
            </w:div>
            <w:div w:id="449084283">
              <w:marLeft w:val="0"/>
              <w:marRight w:val="0"/>
              <w:marTop w:val="0"/>
              <w:marBottom w:val="0"/>
              <w:divBdr>
                <w:top w:val="none" w:sz="0" w:space="0" w:color="auto"/>
                <w:left w:val="none" w:sz="0" w:space="0" w:color="auto"/>
                <w:bottom w:val="none" w:sz="0" w:space="0" w:color="auto"/>
                <w:right w:val="none" w:sz="0" w:space="0" w:color="auto"/>
              </w:divBdr>
              <w:divsChild>
                <w:div w:id="1471247432">
                  <w:marLeft w:val="0"/>
                  <w:marRight w:val="0"/>
                  <w:marTop w:val="0"/>
                  <w:marBottom w:val="0"/>
                  <w:divBdr>
                    <w:top w:val="none" w:sz="0" w:space="0" w:color="auto"/>
                    <w:left w:val="none" w:sz="0" w:space="0" w:color="auto"/>
                    <w:bottom w:val="none" w:sz="0" w:space="0" w:color="auto"/>
                    <w:right w:val="none" w:sz="0" w:space="0" w:color="auto"/>
                  </w:divBdr>
                  <w:divsChild>
                    <w:div w:id="21257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5701">
              <w:marLeft w:val="0"/>
              <w:marRight w:val="0"/>
              <w:marTop w:val="0"/>
              <w:marBottom w:val="0"/>
              <w:divBdr>
                <w:top w:val="none" w:sz="0" w:space="0" w:color="auto"/>
                <w:left w:val="none" w:sz="0" w:space="0" w:color="auto"/>
                <w:bottom w:val="none" w:sz="0" w:space="0" w:color="auto"/>
                <w:right w:val="none" w:sz="0" w:space="0" w:color="auto"/>
              </w:divBdr>
            </w:div>
          </w:divsChild>
        </w:div>
        <w:div w:id="14156668">
          <w:marLeft w:val="0"/>
          <w:marRight w:val="0"/>
          <w:marTop w:val="0"/>
          <w:marBottom w:val="0"/>
          <w:divBdr>
            <w:top w:val="none" w:sz="0" w:space="0" w:color="auto"/>
            <w:left w:val="none" w:sz="0" w:space="0" w:color="auto"/>
            <w:bottom w:val="none" w:sz="0" w:space="0" w:color="auto"/>
            <w:right w:val="none" w:sz="0" w:space="0" w:color="auto"/>
          </w:divBdr>
          <w:divsChild>
            <w:div w:id="1631282705">
              <w:marLeft w:val="0"/>
              <w:marRight w:val="0"/>
              <w:marTop w:val="0"/>
              <w:marBottom w:val="0"/>
              <w:divBdr>
                <w:top w:val="none" w:sz="0" w:space="0" w:color="auto"/>
                <w:left w:val="none" w:sz="0" w:space="0" w:color="auto"/>
                <w:bottom w:val="none" w:sz="0" w:space="0" w:color="auto"/>
                <w:right w:val="none" w:sz="0" w:space="0" w:color="auto"/>
              </w:divBdr>
            </w:div>
            <w:div w:id="774405561">
              <w:marLeft w:val="0"/>
              <w:marRight w:val="0"/>
              <w:marTop w:val="0"/>
              <w:marBottom w:val="0"/>
              <w:divBdr>
                <w:top w:val="none" w:sz="0" w:space="0" w:color="auto"/>
                <w:left w:val="none" w:sz="0" w:space="0" w:color="auto"/>
                <w:bottom w:val="none" w:sz="0" w:space="0" w:color="auto"/>
                <w:right w:val="none" w:sz="0" w:space="0" w:color="auto"/>
              </w:divBdr>
              <w:divsChild>
                <w:div w:id="1757164839">
                  <w:marLeft w:val="0"/>
                  <w:marRight w:val="0"/>
                  <w:marTop w:val="0"/>
                  <w:marBottom w:val="0"/>
                  <w:divBdr>
                    <w:top w:val="none" w:sz="0" w:space="0" w:color="auto"/>
                    <w:left w:val="none" w:sz="0" w:space="0" w:color="auto"/>
                    <w:bottom w:val="none" w:sz="0" w:space="0" w:color="auto"/>
                    <w:right w:val="none" w:sz="0" w:space="0" w:color="auto"/>
                  </w:divBdr>
                  <w:divsChild>
                    <w:div w:id="9483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29922">
              <w:marLeft w:val="0"/>
              <w:marRight w:val="0"/>
              <w:marTop w:val="0"/>
              <w:marBottom w:val="0"/>
              <w:divBdr>
                <w:top w:val="none" w:sz="0" w:space="0" w:color="auto"/>
                <w:left w:val="none" w:sz="0" w:space="0" w:color="auto"/>
                <w:bottom w:val="none" w:sz="0" w:space="0" w:color="auto"/>
                <w:right w:val="none" w:sz="0" w:space="0" w:color="auto"/>
              </w:divBdr>
            </w:div>
          </w:divsChild>
        </w:div>
        <w:div w:id="473260797">
          <w:marLeft w:val="0"/>
          <w:marRight w:val="0"/>
          <w:marTop w:val="0"/>
          <w:marBottom w:val="0"/>
          <w:divBdr>
            <w:top w:val="none" w:sz="0" w:space="0" w:color="auto"/>
            <w:left w:val="none" w:sz="0" w:space="0" w:color="auto"/>
            <w:bottom w:val="none" w:sz="0" w:space="0" w:color="auto"/>
            <w:right w:val="none" w:sz="0" w:space="0" w:color="auto"/>
          </w:divBdr>
          <w:divsChild>
            <w:div w:id="422922831">
              <w:marLeft w:val="0"/>
              <w:marRight w:val="0"/>
              <w:marTop w:val="0"/>
              <w:marBottom w:val="0"/>
              <w:divBdr>
                <w:top w:val="none" w:sz="0" w:space="0" w:color="auto"/>
                <w:left w:val="none" w:sz="0" w:space="0" w:color="auto"/>
                <w:bottom w:val="none" w:sz="0" w:space="0" w:color="auto"/>
                <w:right w:val="none" w:sz="0" w:space="0" w:color="auto"/>
              </w:divBdr>
            </w:div>
            <w:div w:id="1659455017">
              <w:marLeft w:val="0"/>
              <w:marRight w:val="0"/>
              <w:marTop w:val="0"/>
              <w:marBottom w:val="0"/>
              <w:divBdr>
                <w:top w:val="none" w:sz="0" w:space="0" w:color="auto"/>
                <w:left w:val="none" w:sz="0" w:space="0" w:color="auto"/>
                <w:bottom w:val="none" w:sz="0" w:space="0" w:color="auto"/>
                <w:right w:val="none" w:sz="0" w:space="0" w:color="auto"/>
              </w:divBdr>
              <w:divsChild>
                <w:div w:id="1413233043">
                  <w:marLeft w:val="0"/>
                  <w:marRight w:val="0"/>
                  <w:marTop w:val="0"/>
                  <w:marBottom w:val="0"/>
                  <w:divBdr>
                    <w:top w:val="none" w:sz="0" w:space="0" w:color="auto"/>
                    <w:left w:val="none" w:sz="0" w:space="0" w:color="auto"/>
                    <w:bottom w:val="none" w:sz="0" w:space="0" w:color="auto"/>
                    <w:right w:val="none" w:sz="0" w:space="0" w:color="auto"/>
                  </w:divBdr>
                  <w:divsChild>
                    <w:div w:id="13993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767">
              <w:marLeft w:val="0"/>
              <w:marRight w:val="0"/>
              <w:marTop w:val="0"/>
              <w:marBottom w:val="0"/>
              <w:divBdr>
                <w:top w:val="none" w:sz="0" w:space="0" w:color="auto"/>
                <w:left w:val="none" w:sz="0" w:space="0" w:color="auto"/>
                <w:bottom w:val="none" w:sz="0" w:space="0" w:color="auto"/>
                <w:right w:val="none" w:sz="0" w:space="0" w:color="auto"/>
              </w:divBdr>
            </w:div>
          </w:divsChild>
        </w:div>
        <w:div w:id="353305918">
          <w:marLeft w:val="0"/>
          <w:marRight w:val="0"/>
          <w:marTop w:val="0"/>
          <w:marBottom w:val="0"/>
          <w:divBdr>
            <w:top w:val="none" w:sz="0" w:space="0" w:color="auto"/>
            <w:left w:val="none" w:sz="0" w:space="0" w:color="auto"/>
            <w:bottom w:val="none" w:sz="0" w:space="0" w:color="auto"/>
            <w:right w:val="none" w:sz="0" w:space="0" w:color="auto"/>
          </w:divBdr>
          <w:divsChild>
            <w:div w:id="1582136305">
              <w:marLeft w:val="0"/>
              <w:marRight w:val="0"/>
              <w:marTop w:val="0"/>
              <w:marBottom w:val="0"/>
              <w:divBdr>
                <w:top w:val="none" w:sz="0" w:space="0" w:color="auto"/>
                <w:left w:val="none" w:sz="0" w:space="0" w:color="auto"/>
                <w:bottom w:val="none" w:sz="0" w:space="0" w:color="auto"/>
                <w:right w:val="none" w:sz="0" w:space="0" w:color="auto"/>
              </w:divBdr>
            </w:div>
            <w:div w:id="499977155">
              <w:marLeft w:val="0"/>
              <w:marRight w:val="0"/>
              <w:marTop w:val="0"/>
              <w:marBottom w:val="0"/>
              <w:divBdr>
                <w:top w:val="none" w:sz="0" w:space="0" w:color="auto"/>
                <w:left w:val="none" w:sz="0" w:space="0" w:color="auto"/>
                <w:bottom w:val="none" w:sz="0" w:space="0" w:color="auto"/>
                <w:right w:val="none" w:sz="0" w:space="0" w:color="auto"/>
              </w:divBdr>
              <w:divsChild>
                <w:div w:id="883902620">
                  <w:marLeft w:val="0"/>
                  <w:marRight w:val="0"/>
                  <w:marTop w:val="0"/>
                  <w:marBottom w:val="0"/>
                  <w:divBdr>
                    <w:top w:val="none" w:sz="0" w:space="0" w:color="auto"/>
                    <w:left w:val="none" w:sz="0" w:space="0" w:color="auto"/>
                    <w:bottom w:val="none" w:sz="0" w:space="0" w:color="auto"/>
                    <w:right w:val="none" w:sz="0" w:space="0" w:color="auto"/>
                  </w:divBdr>
                  <w:divsChild>
                    <w:div w:id="21256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785">
      <w:bodyDiv w:val="1"/>
      <w:marLeft w:val="0"/>
      <w:marRight w:val="0"/>
      <w:marTop w:val="0"/>
      <w:marBottom w:val="0"/>
      <w:divBdr>
        <w:top w:val="none" w:sz="0" w:space="0" w:color="auto"/>
        <w:left w:val="none" w:sz="0" w:space="0" w:color="auto"/>
        <w:bottom w:val="none" w:sz="0" w:space="0" w:color="auto"/>
        <w:right w:val="none" w:sz="0" w:space="0" w:color="auto"/>
      </w:divBdr>
    </w:div>
    <w:div w:id="887764060">
      <w:bodyDiv w:val="1"/>
      <w:marLeft w:val="0"/>
      <w:marRight w:val="0"/>
      <w:marTop w:val="0"/>
      <w:marBottom w:val="0"/>
      <w:divBdr>
        <w:top w:val="none" w:sz="0" w:space="0" w:color="auto"/>
        <w:left w:val="none" w:sz="0" w:space="0" w:color="auto"/>
        <w:bottom w:val="none" w:sz="0" w:space="0" w:color="auto"/>
        <w:right w:val="none" w:sz="0" w:space="0" w:color="auto"/>
      </w:divBdr>
      <w:divsChild>
        <w:div w:id="506403981">
          <w:marLeft w:val="0"/>
          <w:marRight w:val="0"/>
          <w:marTop w:val="0"/>
          <w:marBottom w:val="0"/>
          <w:divBdr>
            <w:top w:val="none" w:sz="0" w:space="0" w:color="auto"/>
            <w:left w:val="none" w:sz="0" w:space="0" w:color="auto"/>
            <w:bottom w:val="none" w:sz="0" w:space="0" w:color="auto"/>
            <w:right w:val="none" w:sz="0" w:space="0" w:color="auto"/>
          </w:divBdr>
          <w:divsChild>
            <w:div w:id="1442191445">
              <w:marLeft w:val="0"/>
              <w:marRight w:val="0"/>
              <w:marTop w:val="0"/>
              <w:marBottom w:val="0"/>
              <w:divBdr>
                <w:top w:val="none" w:sz="0" w:space="0" w:color="auto"/>
                <w:left w:val="none" w:sz="0" w:space="0" w:color="auto"/>
                <w:bottom w:val="none" w:sz="0" w:space="0" w:color="auto"/>
                <w:right w:val="none" w:sz="0" w:space="0" w:color="auto"/>
              </w:divBdr>
            </w:div>
            <w:div w:id="1063602086">
              <w:marLeft w:val="0"/>
              <w:marRight w:val="0"/>
              <w:marTop w:val="0"/>
              <w:marBottom w:val="0"/>
              <w:divBdr>
                <w:top w:val="none" w:sz="0" w:space="0" w:color="auto"/>
                <w:left w:val="none" w:sz="0" w:space="0" w:color="auto"/>
                <w:bottom w:val="none" w:sz="0" w:space="0" w:color="auto"/>
                <w:right w:val="none" w:sz="0" w:space="0" w:color="auto"/>
              </w:divBdr>
              <w:divsChild>
                <w:div w:id="1747335457">
                  <w:marLeft w:val="0"/>
                  <w:marRight w:val="0"/>
                  <w:marTop w:val="0"/>
                  <w:marBottom w:val="0"/>
                  <w:divBdr>
                    <w:top w:val="none" w:sz="0" w:space="0" w:color="auto"/>
                    <w:left w:val="none" w:sz="0" w:space="0" w:color="auto"/>
                    <w:bottom w:val="none" w:sz="0" w:space="0" w:color="auto"/>
                    <w:right w:val="none" w:sz="0" w:space="0" w:color="auto"/>
                  </w:divBdr>
                  <w:divsChild>
                    <w:div w:id="20570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5968">
              <w:marLeft w:val="0"/>
              <w:marRight w:val="0"/>
              <w:marTop w:val="0"/>
              <w:marBottom w:val="0"/>
              <w:divBdr>
                <w:top w:val="none" w:sz="0" w:space="0" w:color="auto"/>
                <w:left w:val="none" w:sz="0" w:space="0" w:color="auto"/>
                <w:bottom w:val="none" w:sz="0" w:space="0" w:color="auto"/>
                <w:right w:val="none" w:sz="0" w:space="0" w:color="auto"/>
              </w:divBdr>
            </w:div>
          </w:divsChild>
        </w:div>
        <w:div w:id="333841737">
          <w:marLeft w:val="0"/>
          <w:marRight w:val="0"/>
          <w:marTop w:val="0"/>
          <w:marBottom w:val="0"/>
          <w:divBdr>
            <w:top w:val="none" w:sz="0" w:space="0" w:color="auto"/>
            <w:left w:val="none" w:sz="0" w:space="0" w:color="auto"/>
            <w:bottom w:val="none" w:sz="0" w:space="0" w:color="auto"/>
            <w:right w:val="none" w:sz="0" w:space="0" w:color="auto"/>
          </w:divBdr>
          <w:divsChild>
            <w:div w:id="690955407">
              <w:marLeft w:val="0"/>
              <w:marRight w:val="0"/>
              <w:marTop w:val="0"/>
              <w:marBottom w:val="0"/>
              <w:divBdr>
                <w:top w:val="none" w:sz="0" w:space="0" w:color="auto"/>
                <w:left w:val="none" w:sz="0" w:space="0" w:color="auto"/>
                <w:bottom w:val="none" w:sz="0" w:space="0" w:color="auto"/>
                <w:right w:val="none" w:sz="0" w:space="0" w:color="auto"/>
              </w:divBdr>
            </w:div>
            <w:div w:id="114523087">
              <w:marLeft w:val="0"/>
              <w:marRight w:val="0"/>
              <w:marTop w:val="0"/>
              <w:marBottom w:val="0"/>
              <w:divBdr>
                <w:top w:val="none" w:sz="0" w:space="0" w:color="auto"/>
                <w:left w:val="none" w:sz="0" w:space="0" w:color="auto"/>
                <w:bottom w:val="none" w:sz="0" w:space="0" w:color="auto"/>
                <w:right w:val="none" w:sz="0" w:space="0" w:color="auto"/>
              </w:divBdr>
              <w:divsChild>
                <w:div w:id="1626159081">
                  <w:marLeft w:val="0"/>
                  <w:marRight w:val="0"/>
                  <w:marTop w:val="0"/>
                  <w:marBottom w:val="0"/>
                  <w:divBdr>
                    <w:top w:val="none" w:sz="0" w:space="0" w:color="auto"/>
                    <w:left w:val="none" w:sz="0" w:space="0" w:color="auto"/>
                    <w:bottom w:val="none" w:sz="0" w:space="0" w:color="auto"/>
                    <w:right w:val="none" w:sz="0" w:space="0" w:color="auto"/>
                  </w:divBdr>
                  <w:divsChild>
                    <w:div w:id="1905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90636">
              <w:marLeft w:val="0"/>
              <w:marRight w:val="0"/>
              <w:marTop w:val="0"/>
              <w:marBottom w:val="0"/>
              <w:divBdr>
                <w:top w:val="none" w:sz="0" w:space="0" w:color="auto"/>
                <w:left w:val="none" w:sz="0" w:space="0" w:color="auto"/>
                <w:bottom w:val="none" w:sz="0" w:space="0" w:color="auto"/>
                <w:right w:val="none" w:sz="0" w:space="0" w:color="auto"/>
              </w:divBdr>
            </w:div>
          </w:divsChild>
        </w:div>
        <w:div w:id="706686064">
          <w:marLeft w:val="0"/>
          <w:marRight w:val="0"/>
          <w:marTop w:val="0"/>
          <w:marBottom w:val="0"/>
          <w:divBdr>
            <w:top w:val="none" w:sz="0" w:space="0" w:color="auto"/>
            <w:left w:val="none" w:sz="0" w:space="0" w:color="auto"/>
            <w:bottom w:val="none" w:sz="0" w:space="0" w:color="auto"/>
            <w:right w:val="none" w:sz="0" w:space="0" w:color="auto"/>
          </w:divBdr>
          <w:divsChild>
            <w:div w:id="800273703">
              <w:marLeft w:val="0"/>
              <w:marRight w:val="0"/>
              <w:marTop w:val="0"/>
              <w:marBottom w:val="0"/>
              <w:divBdr>
                <w:top w:val="none" w:sz="0" w:space="0" w:color="auto"/>
                <w:left w:val="none" w:sz="0" w:space="0" w:color="auto"/>
                <w:bottom w:val="none" w:sz="0" w:space="0" w:color="auto"/>
                <w:right w:val="none" w:sz="0" w:space="0" w:color="auto"/>
              </w:divBdr>
            </w:div>
            <w:div w:id="1983188428">
              <w:marLeft w:val="0"/>
              <w:marRight w:val="0"/>
              <w:marTop w:val="0"/>
              <w:marBottom w:val="0"/>
              <w:divBdr>
                <w:top w:val="none" w:sz="0" w:space="0" w:color="auto"/>
                <w:left w:val="none" w:sz="0" w:space="0" w:color="auto"/>
                <w:bottom w:val="none" w:sz="0" w:space="0" w:color="auto"/>
                <w:right w:val="none" w:sz="0" w:space="0" w:color="auto"/>
              </w:divBdr>
              <w:divsChild>
                <w:div w:id="2027440953">
                  <w:marLeft w:val="0"/>
                  <w:marRight w:val="0"/>
                  <w:marTop w:val="0"/>
                  <w:marBottom w:val="0"/>
                  <w:divBdr>
                    <w:top w:val="none" w:sz="0" w:space="0" w:color="auto"/>
                    <w:left w:val="none" w:sz="0" w:space="0" w:color="auto"/>
                    <w:bottom w:val="none" w:sz="0" w:space="0" w:color="auto"/>
                    <w:right w:val="none" w:sz="0" w:space="0" w:color="auto"/>
                  </w:divBdr>
                  <w:divsChild>
                    <w:div w:id="6604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5016">
              <w:marLeft w:val="0"/>
              <w:marRight w:val="0"/>
              <w:marTop w:val="0"/>
              <w:marBottom w:val="0"/>
              <w:divBdr>
                <w:top w:val="none" w:sz="0" w:space="0" w:color="auto"/>
                <w:left w:val="none" w:sz="0" w:space="0" w:color="auto"/>
                <w:bottom w:val="none" w:sz="0" w:space="0" w:color="auto"/>
                <w:right w:val="none" w:sz="0" w:space="0" w:color="auto"/>
              </w:divBdr>
            </w:div>
          </w:divsChild>
        </w:div>
        <w:div w:id="2130079127">
          <w:marLeft w:val="0"/>
          <w:marRight w:val="0"/>
          <w:marTop w:val="0"/>
          <w:marBottom w:val="0"/>
          <w:divBdr>
            <w:top w:val="none" w:sz="0" w:space="0" w:color="auto"/>
            <w:left w:val="none" w:sz="0" w:space="0" w:color="auto"/>
            <w:bottom w:val="none" w:sz="0" w:space="0" w:color="auto"/>
            <w:right w:val="none" w:sz="0" w:space="0" w:color="auto"/>
          </w:divBdr>
          <w:divsChild>
            <w:div w:id="1553925190">
              <w:marLeft w:val="0"/>
              <w:marRight w:val="0"/>
              <w:marTop w:val="0"/>
              <w:marBottom w:val="0"/>
              <w:divBdr>
                <w:top w:val="none" w:sz="0" w:space="0" w:color="auto"/>
                <w:left w:val="none" w:sz="0" w:space="0" w:color="auto"/>
                <w:bottom w:val="none" w:sz="0" w:space="0" w:color="auto"/>
                <w:right w:val="none" w:sz="0" w:space="0" w:color="auto"/>
              </w:divBdr>
            </w:div>
            <w:div w:id="1950816878">
              <w:marLeft w:val="0"/>
              <w:marRight w:val="0"/>
              <w:marTop w:val="0"/>
              <w:marBottom w:val="0"/>
              <w:divBdr>
                <w:top w:val="none" w:sz="0" w:space="0" w:color="auto"/>
                <w:left w:val="none" w:sz="0" w:space="0" w:color="auto"/>
                <w:bottom w:val="none" w:sz="0" w:space="0" w:color="auto"/>
                <w:right w:val="none" w:sz="0" w:space="0" w:color="auto"/>
              </w:divBdr>
              <w:divsChild>
                <w:div w:id="1242711528">
                  <w:marLeft w:val="0"/>
                  <w:marRight w:val="0"/>
                  <w:marTop w:val="0"/>
                  <w:marBottom w:val="0"/>
                  <w:divBdr>
                    <w:top w:val="none" w:sz="0" w:space="0" w:color="auto"/>
                    <w:left w:val="none" w:sz="0" w:space="0" w:color="auto"/>
                    <w:bottom w:val="none" w:sz="0" w:space="0" w:color="auto"/>
                    <w:right w:val="none" w:sz="0" w:space="0" w:color="auto"/>
                  </w:divBdr>
                  <w:divsChild>
                    <w:div w:id="18073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2187">
              <w:marLeft w:val="0"/>
              <w:marRight w:val="0"/>
              <w:marTop w:val="0"/>
              <w:marBottom w:val="0"/>
              <w:divBdr>
                <w:top w:val="none" w:sz="0" w:space="0" w:color="auto"/>
                <w:left w:val="none" w:sz="0" w:space="0" w:color="auto"/>
                <w:bottom w:val="none" w:sz="0" w:space="0" w:color="auto"/>
                <w:right w:val="none" w:sz="0" w:space="0" w:color="auto"/>
              </w:divBdr>
            </w:div>
          </w:divsChild>
        </w:div>
        <w:div w:id="946544130">
          <w:marLeft w:val="0"/>
          <w:marRight w:val="0"/>
          <w:marTop w:val="0"/>
          <w:marBottom w:val="0"/>
          <w:divBdr>
            <w:top w:val="none" w:sz="0" w:space="0" w:color="auto"/>
            <w:left w:val="none" w:sz="0" w:space="0" w:color="auto"/>
            <w:bottom w:val="none" w:sz="0" w:space="0" w:color="auto"/>
            <w:right w:val="none" w:sz="0" w:space="0" w:color="auto"/>
          </w:divBdr>
          <w:divsChild>
            <w:div w:id="1474329343">
              <w:marLeft w:val="0"/>
              <w:marRight w:val="0"/>
              <w:marTop w:val="0"/>
              <w:marBottom w:val="0"/>
              <w:divBdr>
                <w:top w:val="none" w:sz="0" w:space="0" w:color="auto"/>
                <w:left w:val="none" w:sz="0" w:space="0" w:color="auto"/>
                <w:bottom w:val="none" w:sz="0" w:space="0" w:color="auto"/>
                <w:right w:val="none" w:sz="0" w:space="0" w:color="auto"/>
              </w:divBdr>
            </w:div>
            <w:div w:id="1331375285">
              <w:marLeft w:val="0"/>
              <w:marRight w:val="0"/>
              <w:marTop w:val="0"/>
              <w:marBottom w:val="0"/>
              <w:divBdr>
                <w:top w:val="none" w:sz="0" w:space="0" w:color="auto"/>
                <w:left w:val="none" w:sz="0" w:space="0" w:color="auto"/>
                <w:bottom w:val="none" w:sz="0" w:space="0" w:color="auto"/>
                <w:right w:val="none" w:sz="0" w:space="0" w:color="auto"/>
              </w:divBdr>
              <w:divsChild>
                <w:div w:id="1225943706">
                  <w:marLeft w:val="0"/>
                  <w:marRight w:val="0"/>
                  <w:marTop w:val="0"/>
                  <w:marBottom w:val="0"/>
                  <w:divBdr>
                    <w:top w:val="none" w:sz="0" w:space="0" w:color="auto"/>
                    <w:left w:val="none" w:sz="0" w:space="0" w:color="auto"/>
                    <w:bottom w:val="none" w:sz="0" w:space="0" w:color="auto"/>
                    <w:right w:val="none" w:sz="0" w:space="0" w:color="auto"/>
                  </w:divBdr>
                  <w:divsChild>
                    <w:div w:id="9543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6969">
      <w:bodyDiv w:val="1"/>
      <w:marLeft w:val="0"/>
      <w:marRight w:val="0"/>
      <w:marTop w:val="0"/>
      <w:marBottom w:val="0"/>
      <w:divBdr>
        <w:top w:val="none" w:sz="0" w:space="0" w:color="auto"/>
        <w:left w:val="none" w:sz="0" w:space="0" w:color="auto"/>
        <w:bottom w:val="none" w:sz="0" w:space="0" w:color="auto"/>
        <w:right w:val="none" w:sz="0" w:space="0" w:color="auto"/>
      </w:divBdr>
    </w:div>
    <w:div w:id="14330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ensonhui/Realtime-Speech-to-Speech-Transla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4607AD6B9F21C4998EC18D0B45F1B50" ma:contentTypeVersion="3" ma:contentTypeDescription="Utwórz nowy dokument." ma:contentTypeScope="" ma:versionID="788dc09b9c8ad1237785b7c261b43b4d">
  <xsd:schema xmlns:xsd="http://www.w3.org/2001/XMLSchema" xmlns:xs="http://www.w3.org/2001/XMLSchema" xmlns:p="http://schemas.microsoft.com/office/2006/metadata/properties" xmlns:ns2="71fb73dd-55dc-4604-811c-611086d59054" targetNamespace="http://schemas.microsoft.com/office/2006/metadata/properties" ma:root="true" ma:fieldsID="cd1b2dfbc68fe5be0b61618a08023b8e" ns2:_="">
    <xsd:import namespace="71fb73dd-55dc-4604-811c-611086d5905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b73dd-55dc-4604-811c-611086d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20FE37-CA53-48EB-A860-D8FA427C9C7C}">
  <ds:schemaRefs>
    <ds:schemaRef ds:uri="http://schemas.openxmlformats.org/officeDocument/2006/bibliography"/>
  </ds:schemaRefs>
</ds:datastoreItem>
</file>

<file path=customXml/itemProps2.xml><?xml version="1.0" encoding="utf-8"?>
<ds:datastoreItem xmlns:ds="http://schemas.openxmlformats.org/officeDocument/2006/customXml" ds:itemID="{DFA0BD9F-B5AA-409A-BD66-2E8FB9FBF103}">
  <ds:schemaRefs>
    <ds:schemaRef ds:uri="http://schemas.microsoft.com/sharepoint/v3/contenttype/forms"/>
  </ds:schemaRefs>
</ds:datastoreItem>
</file>

<file path=customXml/itemProps3.xml><?xml version="1.0" encoding="utf-8"?>
<ds:datastoreItem xmlns:ds="http://schemas.openxmlformats.org/officeDocument/2006/customXml" ds:itemID="{DE89D5CD-65A8-4C8F-88DB-9345D17373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A468D1-C17F-41F4-8D6C-9F7D829F8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b73dd-55dc-4604-811c-611086d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Pages>
  <Words>2063</Words>
  <Characters>12378</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Marta Haik</cp:lastModifiedBy>
  <cp:revision>25</cp:revision>
  <cp:lastPrinted>2017-09-13T23:58:00Z</cp:lastPrinted>
  <dcterms:created xsi:type="dcterms:W3CDTF">2023-12-08T10:08:00Z</dcterms:created>
  <dcterms:modified xsi:type="dcterms:W3CDTF">2024-12-16T03:49:00Z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0x01010084607AD6B9F21C4998EC18D0B45F1B50</vt:lpwstr>
  </property>
  <property fmtid="{D5CDD505-2E9C-101B-9397-08002B2CF9AE}" pid="3" name="GrammarlyDocumentId">
    <vt:lpwstr>8cf7097277ebf3ebdd6716f066b79444591df3e1c6a6862eb3fd797d859af53e</vt:lpwstr>
  </property>
</Properties>
</file>